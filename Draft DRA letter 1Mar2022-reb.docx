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D2897" w14:textId="346416D6" w:rsidR="004459A1" w:rsidRDefault="00F56B24" w:rsidP="003E4FED">
      <w:pPr>
        <w:shd w:val="clear" w:color="auto" w:fill="FFFFFF"/>
        <w:rPr>
          <w:rFonts w:ascii="Verdana" w:eastAsia="Times New Roman" w:hAnsi="Verdana" w:cs="Times New Roman"/>
          <w:color w:val="222222"/>
          <w:sz w:val="18"/>
          <w:szCs w:val="18"/>
        </w:rPr>
      </w:pPr>
      <w:r>
        <w:rPr>
          <w:rFonts w:ascii="Verdana" w:eastAsia="Times New Roman" w:hAnsi="Verdana" w:cs="Times New Roman"/>
          <w:color w:val="222222"/>
          <w:sz w:val="18"/>
          <w:szCs w:val="18"/>
        </w:rPr>
        <w:t>1 March 2022</w:t>
      </w:r>
    </w:p>
    <w:p w14:paraId="47DB1042" w14:textId="77777777" w:rsidR="004459A1" w:rsidRDefault="004459A1" w:rsidP="003E4FED">
      <w:pPr>
        <w:shd w:val="clear" w:color="auto" w:fill="FFFFFF"/>
        <w:rPr>
          <w:rFonts w:ascii="Verdana" w:eastAsia="Times New Roman" w:hAnsi="Verdana" w:cs="Times New Roman"/>
          <w:color w:val="222222"/>
          <w:sz w:val="18"/>
          <w:szCs w:val="18"/>
        </w:rPr>
      </w:pPr>
    </w:p>
    <w:p w14:paraId="3A0B80EE" w14:textId="77777777" w:rsidR="003E4FED" w:rsidRPr="003E4FED" w:rsidRDefault="003E4FED" w:rsidP="003E4FED">
      <w:pPr>
        <w:shd w:val="clear" w:color="auto" w:fill="FFFFFF"/>
        <w:rPr>
          <w:rFonts w:ascii="Verdana" w:eastAsia="Times New Roman" w:hAnsi="Verdana" w:cs="Times New Roman"/>
          <w:color w:val="222222"/>
        </w:rPr>
      </w:pPr>
      <w:r w:rsidRPr="003E4FED">
        <w:rPr>
          <w:rFonts w:ascii="Verdana" w:eastAsia="Times New Roman" w:hAnsi="Verdana" w:cs="Times New Roman"/>
          <w:color w:val="222222"/>
          <w:sz w:val="18"/>
          <w:szCs w:val="18"/>
        </w:rPr>
        <w:t>Dear Director Gerry</w:t>
      </w:r>
      <w:r w:rsidR="004459A1">
        <w:rPr>
          <w:rFonts w:ascii="Verdana" w:eastAsia="Times New Roman" w:hAnsi="Verdana" w:cs="Times New Roman"/>
          <w:color w:val="222222"/>
          <w:sz w:val="18"/>
          <w:szCs w:val="18"/>
        </w:rPr>
        <w:t>,</w:t>
      </w:r>
    </w:p>
    <w:p w14:paraId="665DF2D7" w14:textId="77777777" w:rsidR="003E4FED" w:rsidRPr="003E4FED" w:rsidRDefault="003E4FED" w:rsidP="003E4FED">
      <w:pPr>
        <w:shd w:val="clear" w:color="auto" w:fill="FFFFFF"/>
        <w:rPr>
          <w:rFonts w:ascii="Verdana" w:eastAsia="Times New Roman" w:hAnsi="Verdana" w:cs="Times New Roman"/>
          <w:color w:val="222222"/>
        </w:rPr>
      </w:pPr>
    </w:p>
    <w:p w14:paraId="3D3A0DC7" w14:textId="77777777" w:rsidR="00D82AC7" w:rsidRDefault="003E4FED" w:rsidP="003E4FED">
      <w:pPr>
        <w:shd w:val="clear" w:color="auto" w:fill="FFFFFF"/>
        <w:rPr>
          <w:rFonts w:ascii="Verdana" w:eastAsia="Times New Roman" w:hAnsi="Verdana" w:cs="Times New Roman"/>
          <w:color w:val="222222"/>
          <w:sz w:val="18"/>
          <w:szCs w:val="18"/>
        </w:rPr>
      </w:pPr>
      <w:r w:rsidRPr="003E4FED">
        <w:rPr>
          <w:rFonts w:ascii="Verdana" w:eastAsia="Times New Roman" w:hAnsi="Verdana" w:cs="Times New Roman"/>
          <w:color w:val="222222"/>
          <w:sz w:val="18"/>
          <w:szCs w:val="18"/>
        </w:rPr>
        <w:t xml:space="preserve">Property tax payers of Lyme need your attention. The Municipal and Property website states that your division oversees the Assessment Review bureau and has the responsibility of monitoring revaluations. </w:t>
      </w:r>
    </w:p>
    <w:p w14:paraId="772F65CE" w14:textId="77777777" w:rsidR="00D82AC7" w:rsidRDefault="00D82AC7" w:rsidP="003E4FED">
      <w:pPr>
        <w:shd w:val="clear" w:color="auto" w:fill="FFFFFF"/>
        <w:rPr>
          <w:rFonts w:ascii="Verdana" w:eastAsia="Times New Roman" w:hAnsi="Verdana" w:cs="Times New Roman"/>
          <w:color w:val="222222"/>
          <w:sz w:val="18"/>
          <w:szCs w:val="18"/>
        </w:rPr>
      </w:pPr>
    </w:p>
    <w:p w14:paraId="670F42D2" w14:textId="77777777" w:rsidR="00A240F1" w:rsidRDefault="003E4FED" w:rsidP="003E4FED">
      <w:pPr>
        <w:shd w:val="clear" w:color="auto" w:fill="FFFFFF"/>
        <w:rPr>
          <w:rFonts w:ascii="Verdana" w:eastAsia="Times New Roman" w:hAnsi="Verdana" w:cs="Times New Roman"/>
          <w:color w:val="222222"/>
          <w:sz w:val="18"/>
          <w:szCs w:val="18"/>
        </w:rPr>
      </w:pPr>
      <w:r w:rsidRPr="003E4FED">
        <w:rPr>
          <w:rFonts w:ascii="Verdana" w:eastAsia="Times New Roman" w:hAnsi="Verdana" w:cs="Times New Roman"/>
          <w:color w:val="222222"/>
          <w:sz w:val="18"/>
          <w:szCs w:val="18"/>
        </w:rPr>
        <w:t xml:space="preserve">Lyme completed a revaluation for the 2021 property tax year.  The Select Board of Lyme contracted with Todd Haywood, RES, CNHA of Hill Municipal Services, to maintain and update the Town's property valuation, excluding the valuation of utilities in town. </w:t>
      </w:r>
    </w:p>
    <w:p w14:paraId="0E48FD17" w14:textId="77777777" w:rsidR="00A240F1" w:rsidRDefault="00A240F1" w:rsidP="003E4FED">
      <w:pPr>
        <w:shd w:val="clear" w:color="auto" w:fill="FFFFFF"/>
        <w:rPr>
          <w:rFonts w:ascii="Verdana" w:eastAsia="Times New Roman" w:hAnsi="Verdana" w:cs="Times New Roman"/>
          <w:color w:val="222222"/>
          <w:sz w:val="18"/>
          <w:szCs w:val="18"/>
        </w:rPr>
      </w:pPr>
    </w:p>
    <w:p w14:paraId="706179DB" w14:textId="3D96529D" w:rsidR="003E4FED" w:rsidRPr="003E4FED" w:rsidRDefault="003E4FED" w:rsidP="003E4FED">
      <w:pPr>
        <w:shd w:val="clear" w:color="auto" w:fill="FFFFFF"/>
        <w:rPr>
          <w:rFonts w:ascii="Verdana" w:eastAsia="Times New Roman" w:hAnsi="Verdana" w:cs="Times New Roman"/>
          <w:color w:val="222222"/>
        </w:rPr>
      </w:pPr>
      <w:r w:rsidRPr="003E4FED">
        <w:rPr>
          <w:rFonts w:ascii="Verdana" w:eastAsia="Times New Roman" w:hAnsi="Verdana" w:cs="Times New Roman"/>
          <w:color w:val="222222"/>
          <w:sz w:val="18"/>
          <w:szCs w:val="18"/>
        </w:rPr>
        <w:t>This year's revaluation was not completed in a timely manner</w:t>
      </w:r>
      <w:r w:rsidR="00F9487C">
        <w:rPr>
          <w:rFonts w:ascii="Verdana" w:eastAsia="Times New Roman" w:hAnsi="Verdana" w:cs="Times New Roman"/>
          <w:color w:val="222222"/>
          <w:sz w:val="18"/>
          <w:szCs w:val="18"/>
        </w:rPr>
        <w:t xml:space="preserve">. We believe that </w:t>
      </w:r>
      <w:r w:rsidR="00827781">
        <w:rPr>
          <w:rFonts w:ascii="Verdana" w:eastAsia="Times New Roman" w:hAnsi="Verdana" w:cs="Times New Roman"/>
          <w:color w:val="222222"/>
          <w:sz w:val="18"/>
          <w:szCs w:val="18"/>
        </w:rPr>
        <w:t xml:space="preserve">this </w:t>
      </w:r>
      <w:r w:rsidR="003B61BB">
        <w:rPr>
          <w:rFonts w:ascii="Verdana" w:eastAsia="Times New Roman" w:hAnsi="Verdana" w:cs="Times New Roman"/>
          <w:color w:val="222222"/>
          <w:sz w:val="18"/>
          <w:szCs w:val="18"/>
        </w:rPr>
        <w:t xml:space="preserve">delay </w:t>
      </w:r>
      <w:r w:rsidR="00827781">
        <w:rPr>
          <w:rFonts w:ascii="Verdana" w:eastAsia="Times New Roman" w:hAnsi="Verdana" w:cs="Times New Roman"/>
          <w:color w:val="222222"/>
          <w:sz w:val="18"/>
          <w:szCs w:val="18"/>
        </w:rPr>
        <w:t>precluded</w:t>
      </w:r>
      <w:r w:rsidRPr="003E4FED">
        <w:rPr>
          <w:rFonts w:ascii="Verdana" w:eastAsia="Times New Roman" w:hAnsi="Verdana" w:cs="Times New Roman"/>
          <w:color w:val="222222"/>
          <w:sz w:val="18"/>
          <w:szCs w:val="18"/>
        </w:rPr>
        <w:t xml:space="preserve"> adequate review</w:t>
      </w:r>
      <w:r w:rsidR="00D82AC7">
        <w:rPr>
          <w:rFonts w:ascii="Verdana" w:eastAsia="Times New Roman" w:hAnsi="Verdana" w:cs="Times New Roman"/>
          <w:color w:val="222222"/>
          <w:sz w:val="18"/>
          <w:szCs w:val="18"/>
        </w:rPr>
        <w:t xml:space="preserve"> </w:t>
      </w:r>
      <w:r w:rsidR="003B61BB">
        <w:rPr>
          <w:rFonts w:ascii="Verdana" w:eastAsia="Times New Roman" w:hAnsi="Verdana" w:cs="Times New Roman"/>
          <w:color w:val="222222"/>
          <w:sz w:val="18"/>
          <w:szCs w:val="18"/>
        </w:rPr>
        <w:t>before</w:t>
      </w:r>
      <w:r w:rsidR="00827781" w:rsidRPr="003E4FED">
        <w:rPr>
          <w:rFonts w:ascii="Verdana" w:eastAsia="Times New Roman" w:hAnsi="Verdana" w:cs="Times New Roman"/>
          <w:color w:val="222222"/>
          <w:sz w:val="18"/>
          <w:szCs w:val="18"/>
        </w:rPr>
        <w:t xml:space="preserve"> </w:t>
      </w:r>
      <w:r w:rsidRPr="003E4FED">
        <w:rPr>
          <w:rFonts w:ascii="Verdana" w:eastAsia="Times New Roman" w:hAnsi="Verdana" w:cs="Times New Roman"/>
          <w:color w:val="222222"/>
          <w:sz w:val="18"/>
          <w:szCs w:val="18"/>
        </w:rPr>
        <w:t xml:space="preserve">setting the tax rate and </w:t>
      </w:r>
      <w:r w:rsidR="001328B4" w:rsidRPr="003E4FED">
        <w:rPr>
          <w:rFonts w:ascii="Verdana" w:eastAsia="Times New Roman" w:hAnsi="Verdana" w:cs="Times New Roman"/>
          <w:color w:val="222222"/>
          <w:sz w:val="18"/>
          <w:szCs w:val="18"/>
        </w:rPr>
        <w:t>issu</w:t>
      </w:r>
      <w:r w:rsidR="001328B4">
        <w:rPr>
          <w:rFonts w:ascii="Verdana" w:eastAsia="Times New Roman" w:hAnsi="Verdana" w:cs="Times New Roman"/>
          <w:color w:val="222222"/>
          <w:sz w:val="18"/>
          <w:szCs w:val="18"/>
        </w:rPr>
        <w:t>in</w:t>
      </w:r>
      <w:r w:rsidR="003B61BB">
        <w:rPr>
          <w:rFonts w:ascii="Verdana" w:eastAsia="Times New Roman" w:hAnsi="Verdana" w:cs="Times New Roman"/>
          <w:color w:val="222222"/>
          <w:sz w:val="18"/>
          <w:szCs w:val="18"/>
        </w:rPr>
        <w:t xml:space="preserve">g </w:t>
      </w:r>
      <w:r w:rsidRPr="003E4FED">
        <w:rPr>
          <w:rFonts w:ascii="Verdana" w:eastAsia="Times New Roman" w:hAnsi="Verdana" w:cs="Times New Roman"/>
          <w:color w:val="222222"/>
          <w:sz w:val="18"/>
          <w:szCs w:val="18"/>
        </w:rPr>
        <w:t>property tax bills. </w:t>
      </w:r>
      <w:r w:rsidR="00F9487C">
        <w:rPr>
          <w:rFonts w:ascii="Verdana" w:eastAsia="Times New Roman" w:hAnsi="Verdana" w:cs="Times New Roman"/>
          <w:color w:val="222222"/>
          <w:sz w:val="18"/>
          <w:szCs w:val="18"/>
        </w:rPr>
        <w:t>We</w:t>
      </w:r>
      <w:r w:rsidRPr="003E4FED">
        <w:rPr>
          <w:rFonts w:ascii="Verdana" w:eastAsia="Times New Roman" w:hAnsi="Verdana" w:cs="Times New Roman"/>
          <w:color w:val="222222"/>
          <w:sz w:val="18"/>
          <w:szCs w:val="18"/>
        </w:rPr>
        <w:t xml:space="preserve"> take issue with the results of this revaluation.</w:t>
      </w:r>
    </w:p>
    <w:p w14:paraId="668CC7A8" w14:textId="77777777" w:rsidR="003E4FED" w:rsidRPr="003E4FED" w:rsidRDefault="003E4FED" w:rsidP="003E4FED">
      <w:pPr>
        <w:shd w:val="clear" w:color="auto" w:fill="FFFFFF"/>
        <w:rPr>
          <w:rFonts w:ascii="Verdana" w:eastAsia="Times New Roman" w:hAnsi="Verdana" w:cs="Times New Roman"/>
          <w:color w:val="222222"/>
        </w:rPr>
      </w:pPr>
    </w:p>
    <w:p w14:paraId="5EC8A1BB" w14:textId="14DF02C8" w:rsidR="003E4FED" w:rsidRDefault="003E4FED" w:rsidP="003E4FED">
      <w:pPr>
        <w:shd w:val="clear" w:color="auto" w:fill="FFFFFF"/>
        <w:rPr>
          <w:rFonts w:ascii="Verdana" w:eastAsia="Times New Roman" w:hAnsi="Verdana" w:cs="Times New Roman"/>
          <w:color w:val="1155CC"/>
          <w:sz w:val="18"/>
          <w:szCs w:val="18"/>
          <w:u w:val="single"/>
        </w:rPr>
      </w:pPr>
      <w:r w:rsidRPr="003E4FED">
        <w:rPr>
          <w:rFonts w:ascii="Verdana" w:eastAsia="Times New Roman" w:hAnsi="Verdana" w:cs="Times New Roman"/>
          <w:color w:val="000000" w:themeColor="text1"/>
          <w:sz w:val="18"/>
          <w:szCs w:val="18"/>
        </w:rPr>
        <w:t>We agree with your quote in the DRA press release of</w:t>
      </w:r>
      <w:r w:rsidR="00D82AC7" w:rsidRPr="00D82AC7">
        <w:rPr>
          <w:rFonts w:ascii="Verdana" w:eastAsia="Times New Roman" w:hAnsi="Verdana" w:cs="Times New Roman"/>
          <w:color w:val="000000" w:themeColor="text1"/>
          <w:sz w:val="18"/>
          <w:szCs w:val="18"/>
        </w:rPr>
        <w:t xml:space="preserve"> </w:t>
      </w:r>
      <w:r w:rsidRPr="003E4FED">
        <w:rPr>
          <w:rFonts w:ascii="Verdana" w:eastAsia="Times New Roman" w:hAnsi="Verdana" w:cs="Times New Roman"/>
          <w:color w:val="000000" w:themeColor="text1"/>
          <w:sz w:val="18"/>
          <w:szCs w:val="18"/>
        </w:rPr>
        <w:t>November 30, 2021</w:t>
      </w:r>
      <w:r w:rsidR="00D82AC7">
        <w:rPr>
          <w:rFonts w:ascii="Verdana" w:eastAsia="Times New Roman" w:hAnsi="Verdana" w:cs="Times New Roman"/>
          <w:color w:val="000000" w:themeColor="text1"/>
          <w:sz w:val="18"/>
          <w:szCs w:val="18"/>
        </w:rPr>
        <w:t>:</w:t>
      </w:r>
      <w:r w:rsidR="00FD1008">
        <w:t xml:space="preserve"> </w:t>
      </w:r>
      <w:r w:rsidR="00E75299">
        <w:fldChar w:fldCharType="begin"/>
      </w:r>
      <w:r w:rsidR="00E75299">
        <w:instrText xml:space="preserve"> HYPERLINK "https://www.revenue.nh.gov/documents/nhdra-desmystify-tax-rates-release-11302021_FINAL.pdf" \t "_blank" </w:instrText>
      </w:r>
      <w:r w:rsidR="00E75299">
        <w:fldChar w:fldCharType="separate"/>
      </w:r>
      <w:r w:rsidRPr="0017680B">
        <w:rPr>
          <w:rFonts w:ascii="Verdana" w:eastAsia="Times New Roman" w:hAnsi="Verdana" w:cs="Times New Roman"/>
          <w:color w:val="1155CC"/>
          <w:sz w:val="18"/>
          <w:szCs w:val="18"/>
          <w:u w:val="single"/>
        </w:rPr>
        <w:t>NH Department of Revenue Administration Explains Town Tax Rates</w:t>
      </w:r>
      <w:r w:rsidR="00E75299">
        <w:rPr>
          <w:rFonts w:ascii="Verdana" w:eastAsia="Times New Roman" w:hAnsi="Verdana" w:cs="Times New Roman"/>
          <w:color w:val="1155CC"/>
          <w:sz w:val="18"/>
          <w:szCs w:val="18"/>
          <w:u w:val="single"/>
        </w:rPr>
        <w:fldChar w:fldCharType="end"/>
      </w:r>
    </w:p>
    <w:p w14:paraId="7C22BB27" w14:textId="77777777" w:rsidR="00FD1008" w:rsidRPr="003E4FED" w:rsidRDefault="00FD1008" w:rsidP="003E4FED">
      <w:pPr>
        <w:shd w:val="clear" w:color="auto" w:fill="FFFFFF"/>
        <w:rPr>
          <w:rFonts w:ascii="Verdana" w:eastAsia="Times New Roman" w:hAnsi="Verdana" w:cs="Times New Roman"/>
          <w:color w:val="222222"/>
          <w:sz w:val="18"/>
          <w:szCs w:val="18"/>
        </w:rPr>
      </w:pPr>
    </w:p>
    <w:p w14:paraId="51F17187" w14:textId="6D953660" w:rsidR="003E4FED" w:rsidRPr="0017680B" w:rsidRDefault="003E4FED" w:rsidP="003E4FED">
      <w:pPr>
        <w:shd w:val="clear" w:color="auto" w:fill="FFFFFF"/>
        <w:rPr>
          <w:rFonts w:ascii="ArialMT" w:eastAsia="Times New Roman" w:hAnsi="ArialMT" w:cs="Times New Roman"/>
          <w:color w:val="222222"/>
          <w:sz w:val="18"/>
          <w:szCs w:val="18"/>
        </w:rPr>
      </w:pPr>
      <w:r w:rsidRPr="003E4FED">
        <w:rPr>
          <w:rFonts w:ascii="ArialMT" w:eastAsia="Times New Roman" w:hAnsi="ArialMT" w:cs="Times New Roman"/>
          <w:color w:val="222222"/>
          <w:sz w:val="18"/>
          <w:szCs w:val="18"/>
        </w:rPr>
        <w:t>“In short, just because a homeowners’ assessed value goes up does not mean the amount of property taxes they pay will also go up,” said Gerry. “Assessed value (AV) determines who will be paying the property taxes. While an individual’s AV is important, </w:t>
      </w:r>
      <w:r w:rsidRPr="003B13C7">
        <w:rPr>
          <w:rFonts w:ascii="ArialMT" w:eastAsia="Times New Roman" w:hAnsi="ArialMT" w:cs="Times New Roman"/>
          <w:i/>
          <w:iCs/>
          <w:color w:val="222222"/>
          <w:sz w:val="18"/>
          <w:szCs w:val="18"/>
        </w:rPr>
        <w:t>the driving force behind how much any property taxpayer will pay is the relationship between their AV and every other property owner’s AV in the city or town in which they reside.” </w:t>
      </w:r>
      <w:r w:rsidR="00F56B24">
        <w:rPr>
          <w:rFonts w:ascii="ArialMT" w:eastAsia="Times New Roman" w:hAnsi="ArialMT" w:cs="Times New Roman"/>
          <w:i/>
          <w:iCs/>
          <w:color w:val="222222"/>
          <w:sz w:val="18"/>
          <w:szCs w:val="18"/>
        </w:rPr>
        <w:t>(</w:t>
      </w:r>
      <w:proofErr w:type="gramStart"/>
      <w:r w:rsidR="00F56B24">
        <w:rPr>
          <w:rFonts w:ascii="ArialMT" w:eastAsia="Times New Roman" w:hAnsi="ArialMT" w:cs="Times New Roman"/>
          <w:i/>
          <w:iCs/>
          <w:color w:val="222222"/>
          <w:sz w:val="18"/>
          <w:szCs w:val="18"/>
        </w:rPr>
        <w:t>emphasis</w:t>
      </w:r>
      <w:proofErr w:type="gramEnd"/>
      <w:r w:rsidR="00F56B24">
        <w:rPr>
          <w:rFonts w:ascii="ArialMT" w:eastAsia="Times New Roman" w:hAnsi="ArialMT" w:cs="Times New Roman"/>
          <w:i/>
          <w:iCs/>
          <w:color w:val="222222"/>
          <w:sz w:val="18"/>
          <w:szCs w:val="18"/>
        </w:rPr>
        <w:t xml:space="preserve"> added)</w:t>
      </w:r>
    </w:p>
    <w:p w14:paraId="369D25C7" w14:textId="77777777" w:rsidR="00D82AC7" w:rsidRDefault="00D82AC7" w:rsidP="003E4FED">
      <w:pPr>
        <w:shd w:val="clear" w:color="auto" w:fill="FFFFFF"/>
        <w:rPr>
          <w:rFonts w:ascii="Verdana" w:eastAsia="Times New Roman" w:hAnsi="Verdana" w:cs="Times New Roman"/>
          <w:color w:val="222222"/>
          <w:sz w:val="18"/>
          <w:szCs w:val="18"/>
        </w:rPr>
      </w:pPr>
    </w:p>
    <w:p w14:paraId="45BF260C" w14:textId="77777777" w:rsidR="00AD11DF" w:rsidRDefault="00AD11DF" w:rsidP="00AD11DF">
      <w:pPr>
        <w:shd w:val="clear" w:color="auto" w:fill="FFFFFF"/>
        <w:rPr>
          <w:rFonts w:ascii="Verdana" w:eastAsia="Times New Roman" w:hAnsi="Verdana" w:cs="Times New Roman"/>
          <w:color w:val="222222"/>
          <w:sz w:val="18"/>
          <w:szCs w:val="18"/>
        </w:rPr>
      </w:pPr>
      <w:r w:rsidRPr="00AD11DF">
        <w:rPr>
          <w:rFonts w:ascii="Verdana" w:eastAsia="Times New Roman" w:hAnsi="Verdana" w:cs="Times New Roman"/>
          <w:b/>
          <w:color w:val="222222"/>
          <w:sz w:val="18"/>
          <w:szCs w:val="18"/>
        </w:rPr>
        <w:t xml:space="preserve">Problems with sales </w:t>
      </w:r>
      <w:r w:rsidR="00C5546C">
        <w:rPr>
          <w:rFonts w:ascii="Verdana" w:eastAsia="Times New Roman" w:hAnsi="Verdana" w:cs="Times New Roman"/>
          <w:b/>
          <w:color w:val="222222"/>
          <w:sz w:val="18"/>
          <w:szCs w:val="18"/>
        </w:rPr>
        <w:t>data</w:t>
      </w:r>
      <w:r>
        <w:rPr>
          <w:rFonts w:ascii="Verdana" w:eastAsia="Times New Roman" w:hAnsi="Verdana" w:cs="Times New Roman"/>
          <w:color w:val="222222"/>
          <w:sz w:val="18"/>
          <w:szCs w:val="18"/>
        </w:rPr>
        <w:t>:</w:t>
      </w:r>
    </w:p>
    <w:p w14:paraId="512383A2" w14:textId="77777777" w:rsidR="00AD11DF" w:rsidRDefault="00AD11DF" w:rsidP="00AD11DF">
      <w:pPr>
        <w:shd w:val="clear" w:color="auto" w:fill="FFFFFF"/>
        <w:rPr>
          <w:rFonts w:ascii="Verdana" w:eastAsia="Times New Roman" w:hAnsi="Verdana" w:cs="Times New Roman"/>
          <w:color w:val="222222"/>
          <w:sz w:val="18"/>
          <w:szCs w:val="18"/>
        </w:rPr>
      </w:pPr>
    </w:p>
    <w:p w14:paraId="310E0BDF" w14:textId="58BDC357" w:rsidR="004E43EE" w:rsidRDefault="00AD11DF" w:rsidP="00AD11DF">
      <w:pPr>
        <w:shd w:val="clear" w:color="auto" w:fill="FFFFFF"/>
        <w:rPr>
          <w:rFonts w:ascii="Verdana" w:eastAsia="Times New Roman" w:hAnsi="Verdana" w:cs="Times New Roman"/>
          <w:color w:val="222222"/>
          <w:sz w:val="18"/>
          <w:szCs w:val="18"/>
        </w:rPr>
      </w:pPr>
      <w:r w:rsidRPr="003E4FED">
        <w:rPr>
          <w:rFonts w:ascii="Verdana" w:eastAsia="Times New Roman" w:hAnsi="Verdana" w:cs="Times New Roman"/>
          <w:color w:val="222222"/>
          <w:sz w:val="18"/>
          <w:szCs w:val="18"/>
        </w:rPr>
        <w:t xml:space="preserve">During the period stipulated in the assessor's letter to the </w:t>
      </w:r>
      <w:r w:rsidR="00F56B24">
        <w:rPr>
          <w:rFonts w:ascii="Verdana" w:eastAsia="Times New Roman" w:hAnsi="Verdana" w:cs="Times New Roman"/>
          <w:color w:val="222222"/>
          <w:sz w:val="18"/>
          <w:szCs w:val="18"/>
        </w:rPr>
        <w:t>Select Board</w:t>
      </w:r>
      <w:r w:rsidRPr="003E4FED">
        <w:rPr>
          <w:rFonts w:ascii="Verdana" w:eastAsia="Times New Roman" w:hAnsi="Verdana" w:cs="Times New Roman"/>
          <w:color w:val="222222"/>
          <w:sz w:val="18"/>
          <w:szCs w:val="18"/>
        </w:rPr>
        <w:t xml:space="preserve"> (attached), Grafton County Registry of </w:t>
      </w:r>
      <w:r w:rsidR="00293827">
        <w:rPr>
          <w:rFonts w:ascii="Verdana" w:eastAsia="Times New Roman" w:hAnsi="Verdana" w:cs="Times New Roman"/>
          <w:color w:val="222222"/>
          <w:sz w:val="18"/>
          <w:szCs w:val="18"/>
        </w:rPr>
        <w:t>D</w:t>
      </w:r>
      <w:r w:rsidR="00293827" w:rsidRPr="003E4FED">
        <w:rPr>
          <w:rFonts w:ascii="Verdana" w:eastAsia="Times New Roman" w:hAnsi="Verdana" w:cs="Times New Roman"/>
          <w:color w:val="222222"/>
          <w:sz w:val="18"/>
          <w:szCs w:val="18"/>
        </w:rPr>
        <w:t xml:space="preserve">eeds </w:t>
      </w:r>
      <w:r w:rsidRPr="003E4FED">
        <w:rPr>
          <w:rFonts w:ascii="Verdana" w:eastAsia="Times New Roman" w:hAnsi="Verdana" w:cs="Times New Roman"/>
          <w:color w:val="222222"/>
          <w:sz w:val="18"/>
          <w:szCs w:val="18"/>
        </w:rPr>
        <w:t xml:space="preserve">shows that </w:t>
      </w:r>
      <w:r>
        <w:rPr>
          <w:rFonts w:ascii="Verdana" w:eastAsia="Times New Roman" w:hAnsi="Verdana" w:cs="Times New Roman"/>
          <w:color w:val="222222"/>
          <w:sz w:val="18"/>
          <w:szCs w:val="18"/>
        </w:rPr>
        <w:t>172</w:t>
      </w:r>
      <w:r w:rsidRPr="003E4FED">
        <w:rPr>
          <w:rFonts w:ascii="Verdana" w:eastAsia="Times New Roman" w:hAnsi="Verdana" w:cs="Times New Roman"/>
          <w:color w:val="222222"/>
          <w:sz w:val="18"/>
          <w:szCs w:val="18"/>
        </w:rPr>
        <w:t xml:space="preserve"> property transactions occurred, with </w:t>
      </w:r>
      <w:r>
        <w:rPr>
          <w:rFonts w:ascii="Verdana" w:eastAsia="Times New Roman" w:hAnsi="Verdana" w:cs="Times New Roman"/>
          <w:color w:val="222222"/>
          <w:sz w:val="18"/>
          <w:szCs w:val="18"/>
        </w:rPr>
        <w:t>115</w:t>
      </w:r>
      <w:r w:rsidRPr="003E4FED">
        <w:rPr>
          <w:rFonts w:ascii="Verdana" w:eastAsia="Times New Roman" w:hAnsi="Verdana" w:cs="Times New Roman"/>
          <w:color w:val="222222"/>
          <w:sz w:val="18"/>
          <w:szCs w:val="18"/>
        </w:rPr>
        <w:t xml:space="preserve"> requiring a transfer tax. The letter to the </w:t>
      </w:r>
      <w:r w:rsidR="00F56B24">
        <w:rPr>
          <w:rFonts w:ascii="Verdana" w:eastAsia="Times New Roman" w:hAnsi="Verdana" w:cs="Times New Roman"/>
          <w:color w:val="222222"/>
          <w:sz w:val="18"/>
          <w:szCs w:val="18"/>
        </w:rPr>
        <w:t>Select Board</w:t>
      </w:r>
      <w:r w:rsidR="00F56B24" w:rsidRPr="003E4FED">
        <w:rPr>
          <w:rFonts w:ascii="Verdana" w:eastAsia="Times New Roman" w:hAnsi="Verdana" w:cs="Times New Roman"/>
          <w:color w:val="222222"/>
          <w:sz w:val="18"/>
          <w:szCs w:val="18"/>
        </w:rPr>
        <w:t xml:space="preserve"> </w:t>
      </w:r>
      <w:r w:rsidRPr="003E4FED">
        <w:rPr>
          <w:rFonts w:ascii="Verdana" w:eastAsia="Times New Roman" w:hAnsi="Verdana" w:cs="Times New Roman"/>
          <w:color w:val="222222"/>
          <w:sz w:val="18"/>
          <w:szCs w:val="18"/>
        </w:rPr>
        <w:t>states that 61 sales were used for the reassessment analysis</w:t>
      </w:r>
      <w:r w:rsidR="004E43EE">
        <w:rPr>
          <w:rFonts w:ascii="Verdana" w:eastAsia="Times New Roman" w:hAnsi="Verdana" w:cs="Times New Roman"/>
          <w:color w:val="222222"/>
          <w:sz w:val="18"/>
          <w:szCs w:val="18"/>
        </w:rPr>
        <w:t>, with 54 sales excluded</w:t>
      </w:r>
      <w:r w:rsidRPr="003E4FED">
        <w:rPr>
          <w:rFonts w:ascii="Verdana" w:eastAsia="Times New Roman" w:hAnsi="Verdana" w:cs="Times New Roman"/>
          <w:color w:val="222222"/>
          <w:sz w:val="18"/>
          <w:szCs w:val="18"/>
        </w:rPr>
        <w:t>.</w:t>
      </w:r>
      <w:r>
        <w:rPr>
          <w:rFonts w:ascii="Verdana" w:eastAsia="Times New Roman" w:hAnsi="Verdana" w:cs="Times New Roman"/>
          <w:color w:val="222222"/>
          <w:sz w:val="18"/>
          <w:szCs w:val="18"/>
        </w:rPr>
        <w:t xml:space="preserve"> </w:t>
      </w:r>
    </w:p>
    <w:p w14:paraId="12B42376" w14:textId="77777777" w:rsidR="004E43EE" w:rsidRDefault="004E43EE" w:rsidP="00AD11DF">
      <w:pPr>
        <w:shd w:val="clear" w:color="auto" w:fill="FFFFFF"/>
        <w:rPr>
          <w:rFonts w:ascii="Verdana" w:eastAsia="Times New Roman" w:hAnsi="Verdana" w:cs="Times New Roman"/>
          <w:color w:val="222222"/>
          <w:sz w:val="18"/>
          <w:szCs w:val="18"/>
        </w:rPr>
      </w:pPr>
    </w:p>
    <w:p w14:paraId="5A7DBF8F" w14:textId="541A5ED0" w:rsidR="00AD11DF" w:rsidRDefault="00AD11DF" w:rsidP="00AD11DF">
      <w:pPr>
        <w:shd w:val="clear" w:color="auto" w:fill="FFFFFF"/>
        <w:rPr>
          <w:rFonts w:ascii="Verdana" w:eastAsia="Times New Roman" w:hAnsi="Verdana" w:cs="Times New Roman"/>
          <w:color w:val="222222"/>
          <w:sz w:val="18"/>
          <w:szCs w:val="18"/>
        </w:rPr>
      </w:pPr>
      <w:r>
        <w:rPr>
          <w:rFonts w:ascii="Verdana" w:eastAsia="Times New Roman" w:hAnsi="Verdana" w:cs="Times New Roman"/>
          <w:color w:val="222222"/>
          <w:sz w:val="18"/>
          <w:szCs w:val="18"/>
        </w:rPr>
        <w:t>We have a number of specific concerns about the revaluation process. We have raised these concerns with the Town of Lyme Select Board and with Mr. Haywood and have not received any substantive answers:</w:t>
      </w:r>
    </w:p>
    <w:p w14:paraId="252AA565" w14:textId="77777777" w:rsidR="00AD11DF" w:rsidRDefault="00AD11DF" w:rsidP="00AD11DF">
      <w:pPr>
        <w:shd w:val="clear" w:color="auto" w:fill="FFFFFF"/>
        <w:rPr>
          <w:rFonts w:ascii="Verdana" w:eastAsia="Times New Roman" w:hAnsi="Verdana" w:cs="Times New Roman"/>
          <w:color w:val="222222"/>
          <w:sz w:val="18"/>
          <w:szCs w:val="18"/>
        </w:rPr>
      </w:pPr>
    </w:p>
    <w:p w14:paraId="7017E25D" w14:textId="3A7D32B8" w:rsidR="00AD11DF" w:rsidRDefault="00AD11DF" w:rsidP="00AD11DF">
      <w:pPr>
        <w:pStyle w:val="ListParagraph"/>
        <w:numPr>
          <w:ilvl w:val="0"/>
          <w:numId w:val="2"/>
        </w:numPr>
        <w:shd w:val="clear" w:color="auto" w:fill="FFFFFF"/>
        <w:rPr>
          <w:rFonts w:ascii="Verdana" w:eastAsia="Times New Roman" w:hAnsi="Verdana" w:cs="Times New Roman"/>
          <w:color w:val="222222"/>
          <w:sz w:val="18"/>
          <w:szCs w:val="18"/>
        </w:rPr>
      </w:pPr>
      <w:r>
        <w:rPr>
          <w:rFonts w:ascii="Verdana" w:eastAsia="Times New Roman" w:hAnsi="Verdana" w:cs="Times New Roman"/>
          <w:color w:val="222222"/>
          <w:sz w:val="18"/>
          <w:szCs w:val="18"/>
        </w:rPr>
        <w:t xml:space="preserve">The </w:t>
      </w:r>
      <w:r w:rsidR="00293827">
        <w:rPr>
          <w:rFonts w:ascii="Verdana" w:eastAsia="Times New Roman" w:hAnsi="Verdana" w:cs="Times New Roman"/>
          <w:color w:val="222222"/>
          <w:sz w:val="18"/>
          <w:szCs w:val="18"/>
        </w:rPr>
        <w:t>revaluation process</w:t>
      </w:r>
      <w:r>
        <w:rPr>
          <w:rFonts w:ascii="Verdana" w:eastAsia="Times New Roman" w:hAnsi="Verdana" w:cs="Times New Roman"/>
          <w:color w:val="222222"/>
          <w:sz w:val="18"/>
          <w:szCs w:val="18"/>
        </w:rPr>
        <w:t xml:space="preserve"> excluded </w:t>
      </w:r>
      <w:r w:rsidR="004E43EE">
        <w:rPr>
          <w:rFonts w:ascii="Verdana" w:eastAsia="Times New Roman" w:hAnsi="Verdana" w:cs="Times New Roman"/>
          <w:color w:val="222222"/>
          <w:sz w:val="18"/>
          <w:szCs w:val="18"/>
        </w:rPr>
        <w:t xml:space="preserve">54 properties. We can see that 20 of those were not arms-length sales. That leaves </w:t>
      </w:r>
      <w:r>
        <w:rPr>
          <w:rFonts w:ascii="Verdana" w:eastAsia="Times New Roman" w:hAnsi="Verdana" w:cs="Times New Roman"/>
          <w:color w:val="222222"/>
          <w:sz w:val="18"/>
          <w:szCs w:val="18"/>
        </w:rPr>
        <w:t>34 properties without documentation of their disqualification.</w:t>
      </w:r>
    </w:p>
    <w:p w14:paraId="5F53FF59" w14:textId="368BAD4F" w:rsidR="00AD11DF" w:rsidRDefault="00AD11DF" w:rsidP="00AD11DF">
      <w:pPr>
        <w:pStyle w:val="ListParagraph"/>
        <w:numPr>
          <w:ilvl w:val="0"/>
          <w:numId w:val="2"/>
        </w:numPr>
        <w:shd w:val="clear" w:color="auto" w:fill="FFFFFF"/>
        <w:rPr>
          <w:rFonts w:ascii="Verdana" w:eastAsia="Times New Roman" w:hAnsi="Verdana" w:cs="Times New Roman"/>
          <w:color w:val="222222"/>
          <w:sz w:val="18"/>
          <w:szCs w:val="18"/>
        </w:rPr>
      </w:pPr>
      <w:r>
        <w:rPr>
          <w:rFonts w:ascii="Verdana" w:eastAsia="Times New Roman" w:hAnsi="Verdana" w:cs="Times New Roman"/>
          <w:color w:val="222222"/>
          <w:sz w:val="18"/>
          <w:szCs w:val="18"/>
        </w:rPr>
        <w:t>The 61 properties that were used included 3 that are known not to be “qualified arms</w:t>
      </w:r>
      <w:r w:rsidR="00036DB1">
        <w:rPr>
          <w:rFonts w:ascii="Verdana" w:eastAsia="Times New Roman" w:hAnsi="Verdana" w:cs="Times New Roman"/>
          <w:color w:val="222222"/>
          <w:sz w:val="18"/>
          <w:szCs w:val="18"/>
        </w:rPr>
        <w:t>-</w:t>
      </w:r>
      <w:r>
        <w:rPr>
          <w:rFonts w:ascii="Verdana" w:eastAsia="Times New Roman" w:hAnsi="Verdana" w:cs="Times New Roman"/>
          <w:color w:val="222222"/>
          <w:sz w:val="18"/>
          <w:szCs w:val="18"/>
        </w:rPr>
        <w:t>length transactions.”</w:t>
      </w:r>
    </w:p>
    <w:p w14:paraId="3477D306" w14:textId="77777777" w:rsidR="00AD11DF" w:rsidRDefault="00AD11DF" w:rsidP="00AD11DF">
      <w:pPr>
        <w:pStyle w:val="ListParagraph"/>
        <w:numPr>
          <w:ilvl w:val="0"/>
          <w:numId w:val="2"/>
        </w:numPr>
        <w:shd w:val="clear" w:color="auto" w:fill="FFFFFF"/>
        <w:rPr>
          <w:rFonts w:ascii="Verdana" w:eastAsia="Times New Roman" w:hAnsi="Verdana" w:cs="Times New Roman"/>
          <w:color w:val="222222"/>
          <w:sz w:val="18"/>
          <w:szCs w:val="18"/>
        </w:rPr>
      </w:pPr>
      <w:r>
        <w:rPr>
          <w:rFonts w:ascii="Verdana" w:eastAsia="Times New Roman" w:hAnsi="Verdana" w:cs="Times New Roman"/>
          <w:color w:val="222222"/>
          <w:sz w:val="18"/>
          <w:szCs w:val="18"/>
        </w:rPr>
        <w:t>All of the included properties valued at over $1M sold for more than their assessed value.</w:t>
      </w:r>
    </w:p>
    <w:p w14:paraId="0C1802A5" w14:textId="34829609" w:rsidR="00AD11DF" w:rsidRPr="003B13C7" w:rsidRDefault="00AD11DF" w:rsidP="003B13C7">
      <w:pPr>
        <w:pStyle w:val="ListParagraph"/>
        <w:numPr>
          <w:ilvl w:val="0"/>
          <w:numId w:val="2"/>
        </w:numPr>
        <w:shd w:val="clear" w:color="auto" w:fill="FFFFFF"/>
        <w:rPr>
          <w:rFonts w:ascii="Verdana" w:eastAsia="Times New Roman" w:hAnsi="Verdana" w:cs="Times New Roman"/>
          <w:color w:val="222222"/>
          <w:sz w:val="18"/>
          <w:szCs w:val="18"/>
        </w:rPr>
      </w:pPr>
      <w:r>
        <w:rPr>
          <w:rFonts w:ascii="Verdana" w:eastAsia="Times New Roman" w:hAnsi="Verdana" w:cs="Times New Roman"/>
          <w:color w:val="222222"/>
          <w:sz w:val="18"/>
          <w:szCs w:val="18"/>
        </w:rPr>
        <w:t>Such a small sample size creates unstable estimates of the various factors that create a measure of “fair market value”, further work must examine how these factors influence the Computer Assisted Mass Appraisal. We have no information about whether this was done.</w:t>
      </w:r>
    </w:p>
    <w:p w14:paraId="36A6C3D9" w14:textId="77777777" w:rsidR="00AD11DF" w:rsidRDefault="00AD11DF" w:rsidP="00AD11DF">
      <w:pPr>
        <w:shd w:val="clear" w:color="auto" w:fill="FFFFFF"/>
        <w:rPr>
          <w:rFonts w:ascii="Verdana" w:eastAsia="Times New Roman" w:hAnsi="Verdana" w:cs="Times New Roman"/>
          <w:color w:val="222222"/>
        </w:rPr>
      </w:pPr>
    </w:p>
    <w:p w14:paraId="1EADEA54" w14:textId="6EA3B63B" w:rsidR="00FD1008" w:rsidRPr="003E4FED" w:rsidRDefault="00AD11DF" w:rsidP="00AD11DF">
      <w:pPr>
        <w:shd w:val="clear" w:color="auto" w:fill="FFFFFF"/>
        <w:rPr>
          <w:rFonts w:ascii="Verdana" w:eastAsia="Times New Roman" w:hAnsi="Verdana" w:cs="Times New Roman"/>
          <w:color w:val="222222"/>
        </w:rPr>
      </w:pPr>
      <w:r>
        <w:rPr>
          <w:rFonts w:ascii="Verdana" w:eastAsia="Times New Roman" w:hAnsi="Verdana" w:cs="Times New Roman"/>
          <w:color w:val="222222"/>
          <w:sz w:val="18"/>
          <w:szCs w:val="18"/>
        </w:rPr>
        <w:t xml:space="preserve">Of note, </w:t>
      </w:r>
      <w:r w:rsidR="004B1D10">
        <w:rPr>
          <w:rFonts w:ascii="Verdana" w:eastAsia="Times New Roman" w:hAnsi="Verdana" w:cs="Times New Roman"/>
          <w:color w:val="222222"/>
          <w:sz w:val="18"/>
          <w:szCs w:val="18"/>
        </w:rPr>
        <w:t xml:space="preserve">155 River Road was </w:t>
      </w:r>
      <w:r>
        <w:rPr>
          <w:rFonts w:ascii="Verdana" w:eastAsia="Times New Roman" w:hAnsi="Verdana" w:cs="Times New Roman"/>
          <w:color w:val="222222"/>
          <w:sz w:val="18"/>
          <w:szCs w:val="18"/>
        </w:rPr>
        <w:t>i</w:t>
      </w:r>
      <w:r w:rsidRPr="003E4FED">
        <w:rPr>
          <w:rFonts w:ascii="Verdana" w:eastAsia="Times New Roman" w:hAnsi="Verdana" w:cs="Times New Roman"/>
          <w:color w:val="222222"/>
          <w:sz w:val="18"/>
          <w:szCs w:val="18"/>
        </w:rPr>
        <w:t xml:space="preserve">ncluded in the "qualified sales".  This property sale was pre-arranged and not on the open market.  It was certainly should have been considered "unqualified" as an outlier.  While "sales chasing" is not permitted, there appears to be no other explanation for this new appraisal. The appraised </w:t>
      </w:r>
      <w:r w:rsidR="004B1D10">
        <w:rPr>
          <w:rFonts w:ascii="Verdana" w:eastAsia="Times New Roman" w:hAnsi="Verdana" w:cs="Times New Roman"/>
          <w:color w:val="222222"/>
          <w:sz w:val="18"/>
          <w:szCs w:val="18"/>
        </w:rPr>
        <w:t xml:space="preserve">land </w:t>
      </w:r>
      <w:r w:rsidRPr="003E4FED">
        <w:rPr>
          <w:rFonts w:ascii="Verdana" w:eastAsia="Times New Roman" w:hAnsi="Verdana" w:cs="Times New Roman"/>
          <w:color w:val="222222"/>
          <w:sz w:val="18"/>
          <w:szCs w:val="18"/>
        </w:rPr>
        <w:t xml:space="preserve">value of its 2.15 acres increased from $327,800 to a whopping $1,621,300. </w:t>
      </w:r>
      <w:r w:rsidR="00FD1008">
        <w:rPr>
          <w:rFonts w:ascii="Verdana" w:eastAsia="Times New Roman" w:hAnsi="Verdana" w:cs="Times New Roman"/>
          <w:color w:val="222222"/>
          <w:sz w:val="18"/>
          <w:szCs w:val="18"/>
        </w:rPr>
        <w:t>This is c</w:t>
      </w:r>
      <w:r w:rsidR="00FD1008" w:rsidRPr="003E4FED">
        <w:rPr>
          <w:rFonts w:ascii="Verdana" w:eastAsia="Times New Roman" w:hAnsi="Verdana" w:cs="Times New Roman"/>
          <w:color w:val="222222"/>
          <w:sz w:val="18"/>
          <w:szCs w:val="18"/>
        </w:rPr>
        <w:t xml:space="preserve">ompletely </w:t>
      </w:r>
      <w:r w:rsidRPr="003E4FED">
        <w:rPr>
          <w:rFonts w:ascii="Verdana" w:eastAsia="Times New Roman" w:hAnsi="Verdana" w:cs="Times New Roman"/>
          <w:color w:val="222222"/>
          <w:sz w:val="18"/>
          <w:szCs w:val="18"/>
        </w:rPr>
        <w:t xml:space="preserve">out of character with the rest of the neighboring river front </w:t>
      </w:r>
      <w:r w:rsidR="00293827">
        <w:rPr>
          <w:rFonts w:ascii="Verdana" w:eastAsia="Times New Roman" w:hAnsi="Verdana" w:cs="Times New Roman"/>
          <w:color w:val="222222"/>
          <w:sz w:val="18"/>
          <w:szCs w:val="18"/>
        </w:rPr>
        <w:t>properties</w:t>
      </w:r>
      <w:r w:rsidRPr="003E4FED">
        <w:rPr>
          <w:rFonts w:ascii="Verdana" w:eastAsia="Times New Roman" w:hAnsi="Verdana" w:cs="Times New Roman"/>
          <w:color w:val="222222"/>
          <w:sz w:val="18"/>
          <w:szCs w:val="18"/>
        </w:rPr>
        <w:t>.</w:t>
      </w:r>
    </w:p>
    <w:p w14:paraId="660E06B9" w14:textId="77BE1697" w:rsidR="00AD11DF" w:rsidRDefault="00AD11DF" w:rsidP="00AD11DF">
      <w:pPr>
        <w:shd w:val="clear" w:color="auto" w:fill="FFFFFF"/>
        <w:rPr>
          <w:rFonts w:ascii="Verdana" w:eastAsia="Times New Roman" w:hAnsi="Verdana" w:cs="Times New Roman"/>
          <w:color w:val="222222"/>
        </w:rPr>
      </w:pPr>
    </w:p>
    <w:p w14:paraId="4324D1C1" w14:textId="77777777" w:rsidR="00AD11DF" w:rsidRDefault="00AD11DF" w:rsidP="00891C6B">
      <w:pPr>
        <w:shd w:val="clear" w:color="auto" w:fill="FFFFFF"/>
        <w:rPr>
          <w:rFonts w:ascii="Verdana" w:eastAsia="Times New Roman" w:hAnsi="Verdana" w:cs="Times New Roman"/>
          <w:color w:val="222222"/>
          <w:sz w:val="18"/>
          <w:szCs w:val="18"/>
        </w:rPr>
      </w:pPr>
      <w:r w:rsidRPr="00AD11DF">
        <w:rPr>
          <w:rFonts w:ascii="Verdana" w:eastAsia="Times New Roman" w:hAnsi="Verdana" w:cs="Times New Roman"/>
          <w:b/>
          <w:color w:val="222222"/>
          <w:sz w:val="18"/>
          <w:szCs w:val="18"/>
        </w:rPr>
        <w:t>Problems with revaluation results</w:t>
      </w:r>
      <w:r>
        <w:rPr>
          <w:rFonts w:ascii="Verdana" w:eastAsia="Times New Roman" w:hAnsi="Verdana" w:cs="Times New Roman"/>
          <w:color w:val="222222"/>
          <w:sz w:val="18"/>
          <w:szCs w:val="18"/>
        </w:rPr>
        <w:t>:</w:t>
      </w:r>
    </w:p>
    <w:p w14:paraId="768FBE30" w14:textId="77777777" w:rsidR="00AD11DF" w:rsidRDefault="00AD11DF" w:rsidP="00891C6B">
      <w:pPr>
        <w:shd w:val="clear" w:color="auto" w:fill="FFFFFF"/>
        <w:rPr>
          <w:rFonts w:ascii="Verdana" w:eastAsia="Times New Roman" w:hAnsi="Verdana" w:cs="Times New Roman"/>
          <w:color w:val="222222"/>
          <w:sz w:val="18"/>
          <w:szCs w:val="18"/>
        </w:rPr>
      </w:pPr>
    </w:p>
    <w:p w14:paraId="038038EB" w14:textId="77777777" w:rsidR="00891C6B" w:rsidRDefault="00891C6B" w:rsidP="00891C6B">
      <w:pPr>
        <w:shd w:val="clear" w:color="auto" w:fill="FFFFFF"/>
        <w:rPr>
          <w:rFonts w:ascii="Verdana" w:eastAsia="Times New Roman" w:hAnsi="Verdana" w:cs="Times New Roman"/>
          <w:color w:val="222222"/>
          <w:sz w:val="18"/>
          <w:szCs w:val="18"/>
        </w:rPr>
      </w:pPr>
      <w:r>
        <w:rPr>
          <w:rFonts w:ascii="Verdana" w:eastAsia="Times New Roman" w:hAnsi="Verdana" w:cs="Times New Roman"/>
          <w:color w:val="222222"/>
          <w:sz w:val="18"/>
          <w:szCs w:val="18"/>
        </w:rPr>
        <w:t>I</w:t>
      </w:r>
      <w:r w:rsidRPr="003E4FED">
        <w:rPr>
          <w:rFonts w:ascii="Verdana" w:eastAsia="Times New Roman" w:hAnsi="Verdana" w:cs="Times New Roman"/>
          <w:color w:val="222222"/>
          <w:sz w:val="18"/>
          <w:szCs w:val="18"/>
        </w:rPr>
        <w:t xml:space="preserve">t is reasonable to expect some properties will appreciate more than others. </w:t>
      </w:r>
      <w:r>
        <w:rPr>
          <w:rFonts w:ascii="Verdana" w:eastAsia="Times New Roman" w:hAnsi="Verdana" w:cs="Times New Roman"/>
          <w:color w:val="222222"/>
          <w:sz w:val="18"/>
          <w:szCs w:val="18"/>
        </w:rPr>
        <w:t>H</w:t>
      </w:r>
      <w:r w:rsidRPr="003E4FED">
        <w:rPr>
          <w:rFonts w:ascii="Verdana" w:eastAsia="Times New Roman" w:hAnsi="Verdana" w:cs="Times New Roman"/>
          <w:color w:val="222222"/>
          <w:sz w:val="18"/>
          <w:szCs w:val="18"/>
        </w:rPr>
        <w:t>istoric</w:t>
      </w:r>
      <w:r>
        <w:rPr>
          <w:rFonts w:ascii="Verdana" w:eastAsia="Times New Roman" w:hAnsi="Verdana" w:cs="Times New Roman"/>
          <w:color w:val="222222"/>
          <w:sz w:val="18"/>
          <w:szCs w:val="18"/>
        </w:rPr>
        <w:t xml:space="preserve">ally, </w:t>
      </w:r>
      <w:r w:rsidRPr="003E4FED">
        <w:rPr>
          <w:rFonts w:ascii="Verdana" w:eastAsia="Times New Roman" w:hAnsi="Verdana" w:cs="Times New Roman"/>
          <w:color w:val="222222"/>
          <w:sz w:val="18"/>
          <w:szCs w:val="18"/>
        </w:rPr>
        <w:t xml:space="preserve">sales in Lyme had similar ratios of appraisal to market value across all price ranges and locations. </w:t>
      </w:r>
      <w:r>
        <w:rPr>
          <w:rFonts w:ascii="Verdana" w:eastAsia="Times New Roman" w:hAnsi="Verdana" w:cs="Times New Roman"/>
          <w:color w:val="222222"/>
          <w:sz w:val="18"/>
          <w:szCs w:val="18"/>
        </w:rPr>
        <w:t>T</w:t>
      </w:r>
      <w:r w:rsidRPr="003E4FED">
        <w:rPr>
          <w:rFonts w:ascii="Verdana" w:eastAsia="Times New Roman" w:hAnsi="Verdana" w:cs="Times New Roman"/>
          <w:color w:val="222222"/>
          <w:sz w:val="18"/>
          <w:szCs w:val="18"/>
        </w:rPr>
        <w:t xml:space="preserve">he vast differences in tax bill increases for 2021, as a result of this revaluation, do not appear to be a fair and proportionate distribution of the property tax burden. </w:t>
      </w:r>
    </w:p>
    <w:p w14:paraId="69143E0D" w14:textId="00E3E5D3" w:rsidR="00891C6B" w:rsidRDefault="00891C6B" w:rsidP="00891C6B">
      <w:pPr>
        <w:shd w:val="clear" w:color="auto" w:fill="FFFFFF"/>
        <w:rPr>
          <w:rFonts w:ascii="Verdana" w:eastAsia="Times New Roman" w:hAnsi="Verdana" w:cs="Times New Roman"/>
          <w:color w:val="222222"/>
          <w:sz w:val="18"/>
          <w:szCs w:val="18"/>
        </w:rPr>
      </w:pPr>
    </w:p>
    <w:p w14:paraId="489D58C8" w14:textId="02FBD57F" w:rsidR="00891C6B" w:rsidRPr="003E4FED" w:rsidRDefault="00891C6B" w:rsidP="00891C6B">
      <w:pPr>
        <w:shd w:val="clear" w:color="auto" w:fill="FFFFFF"/>
        <w:rPr>
          <w:rFonts w:ascii="Verdana" w:eastAsia="Times New Roman" w:hAnsi="Verdana" w:cs="Times New Roman"/>
          <w:color w:val="222222"/>
          <w:sz w:val="18"/>
          <w:szCs w:val="18"/>
        </w:rPr>
      </w:pPr>
      <w:r>
        <w:rPr>
          <w:rFonts w:ascii="Verdana" w:eastAsia="Times New Roman" w:hAnsi="Verdana" w:cs="Times New Roman"/>
          <w:color w:val="222222"/>
          <w:sz w:val="18"/>
          <w:szCs w:val="18"/>
        </w:rPr>
        <w:t xml:space="preserve">There are approximately 1000 taxed properties in Lyme, fully 10% had tax increases of more than 20% (Appendix </w:t>
      </w:r>
      <w:r w:rsidR="000573B4">
        <w:rPr>
          <w:rFonts w:ascii="Verdana" w:eastAsia="Times New Roman" w:hAnsi="Verdana" w:cs="Times New Roman"/>
          <w:color w:val="222222"/>
          <w:sz w:val="18"/>
          <w:szCs w:val="18"/>
        </w:rPr>
        <w:t>I</w:t>
      </w:r>
      <w:r w:rsidR="00AD11DF">
        <w:rPr>
          <w:rFonts w:ascii="Verdana" w:eastAsia="Times New Roman" w:hAnsi="Verdana" w:cs="Times New Roman"/>
          <w:color w:val="222222"/>
          <w:sz w:val="18"/>
          <w:szCs w:val="18"/>
        </w:rPr>
        <w:t>V</w:t>
      </w:r>
      <w:r>
        <w:rPr>
          <w:rFonts w:ascii="Verdana" w:eastAsia="Times New Roman" w:hAnsi="Verdana" w:cs="Times New Roman"/>
          <w:color w:val="222222"/>
          <w:sz w:val="18"/>
          <w:szCs w:val="18"/>
        </w:rPr>
        <w:t xml:space="preserve">). </w:t>
      </w:r>
      <w:r w:rsidRPr="003E4FED">
        <w:rPr>
          <w:rFonts w:ascii="Verdana" w:eastAsia="Times New Roman" w:hAnsi="Verdana" w:cs="Times New Roman"/>
          <w:color w:val="222222"/>
          <w:sz w:val="18"/>
          <w:szCs w:val="18"/>
        </w:rPr>
        <w:t xml:space="preserve">This revaluation appears to have disproportionately increased the appraisals of </w:t>
      </w:r>
      <w:r w:rsidRPr="003E4FED">
        <w:rPr>
          <w:rFonts w:ascii="Verdana" w:eastAsia="Times New Roman" w:hAnsi="Verdana" w:cs="Times New Roman"/>
          <w:color w:val="222222"/>
          <w:sz w:val="18"/>
          <w:szCs w:val="18"/>
        </w:rPr>
        <w:lastRenderedPageBreak/>
        <w:t xml:space="preserve">properties valued below $500,000 in favor of properties valued above $500,000 and </w:t>
      </w:r>
      <w:r>
        <w:rPr>
          <w:rFonts w:ascii="Verdana" w:eastAsia="Times New Roman" w:hAnsi="Verdana" w:cs="Times New Roman"/>
          <w:color w:val="222222"/>
          <w:sz w:val="18"/>
          <w:szCs w:val="18"/>
        </w:rPr>
        <w:t xml:space="preserve">even </w:t>
      </w:r>
      <w:r w:rsidRPr="003E4FED">
        <w:rPr>
          <w:rFonts w:ascii="Verdana" w:eastAsia="Times New Roman" w:hAnsi="Verdana" w:cs="Times New Roman"/>
          <w:color w:val="222222"/>
          <w:sz w:val="18"/>
          <w:szCs w:val="18"/>
        </w:rPr>
        <w:t>more so, in favor of properties valued in excess of $1,000,000. While very few properties may be appraised over market value, it is the disproportionate</w:t>
      </w:r>
      <w:r w:rsidR="002471F7">
        <w:rPr>
          <w:rFonts w:ascii="Verdana" w:eastAsia="Times New Roman" w:hAnsi="Verdana" w:cs="Times New Roman"/>
          <w:color w:val="222222"/>
          <w:sz w:val="18"/>
          <w:szCs w:val="18"/>
        </w:rPr>
        <w:t xml:space="preserve"> </w:t>
      </w:r>
      <w:r w:rsidR="00EA1664">
        <w:rPr>
          <w:rFonts w:ascii="Verdana" w:eastAsia="Times New Roman" w:hAnsi="Verdana" w:cs="Times New Roman"/>
          <w:color w:val="222222"/>
          <w:sz w:val="18"/>
          <w:szCs w:val="18"/>
        </w:rPr>
        <w:t>increase in the number of</w:t>
      </w:r>
      <w:r w:rsidRPr="003E4FED">
        <w:rPr>
          <w:rFonts w:ascii="Verdana" w:eastAsia="Times New Roman" w:hAnsi="Verdana" w:cs="Times New Roman"/>
          <w:color w:val="222222"/>
          <w:sz w:val="18"/>
          <w:szCs w:val="18"/>
        </w:rPr>
        <w:t xml:space="preserve"> undervalued properties that inflate</w:t>
      </w:r>
      <w:r w:rsidR="00EA1664">
        <w:rPr>
          <w:rFonts w:ascii="Verdana" w:eastAsia="Times New Roman" w:hAnsi="Verdana" w:cs="Times New Roman"/>
          <w:color w:val="222222"/>
          <w:sz w:val="18"/>
          <w:szCs w:val="18"/>
        </w:rPr>
        <w:t>s</w:t>
      </w:r>
      <w:r w:rsidRPr="003E4FED">
        <w:rPr>
          <w:rFonts w:ascii="Verdana" w:eastAsia="Times New Roman" w:hAnsi="Verdana" w:cs="Times New Roman"/>
          <w:color w:val="222222"/>
          <w:sz w:val="18"/>
          <w:szCs w:val="18"/>
        </w:rPr>
        <w:t xml:space="preserve"> the tax rate and cause</w:t>
      </w:r>
      <w:r w:rsidR="00EA1664">
        <w:rPr>
          <w:rFonts w:ascii="Verdana" w:eastAsia="Times New Roman" w:hAnsi="Verdana" w:cs="Times New Roman"/>
          <w:color w:val="222222"/>
          <w:sz w:val="18"/>
          <w:szCs w:val="18"/>
        </w:rPr>
        <w:t>s</w:t>
      </w:r>
      <w:r w:rsidRPr="003E4FED">
        <w:rPr>
          <w:rFonts w:ascii="Verdana" w:eastAsia="Times New Roman" w:hAnsi="Verdana" w:cs="Times New Roman"/>
          <w:color w:val="222222"/>
          <w:sz w:val="18"/>
          <w:szCs w:val="18"/>
        </w:rPr>
        <w:t xml:space="preserve"> excessive tax bill increases and thus an unfair distribution of the tax burden.</w:t>
      </w:r>
    </w:p>
    <w:p w14:paraId="5763C540" w14:textId="77777777" w:rsidR="00891C6B" w:rsidRPr="003E4FED" w:rsidRDefault="00891C6B" w:rsidP="00891C6B">
      <w:pPr>
        <w:shd w:val="clear" w:color="auto" w:fill="FFFFFF"/>
        <w:rPr>
          <w:rFonts w:ascii="Verdana" w:eastAsia="Times New Roman" w:hAnsi="Verdana" w:cs="Times New Roman"/>
          <w:color w:val="222222"/>
        </w:rPr>
      </w:pPr>
    </w:p>
    <w:p w14:paraId="299304DD" w14:textId="123A2A67" w:rsidR="00891C6B" w:rsidRDefault="00891C6B" w:rsidP="00891C6B">
      <w:pPr>
        <w:shd w:val="clear" w:color="auto" w:fill="FFFFFF"/>
        <w:rPr>
          <w:rFonts w:ascii="Verdana" w:eastAsia="Times New Roman" w:hAnsi="Verdana" w:cs="Times New Roman"/>
          <w:color w:val="222222"/>
          <w:sz w:val="18"/>
          <w:szCs w:val="18"/>
        </w:rPr>
      </w:pPr>
      <w:r w:rsidRPr="003E4FED">
        <w:rPr>
          <w:rFonts w:ascii="Verdana" w:eastAsia="Times New Roman" w:hAnsi="Verdana" w:cs="Times New Roman"/>
          <w:color w:val="222222"/>
          <w:sz w:val="18"/>
          <w:szCs w:val="18"/>
        </w:rPr>
        <w:t xml:space="preserve">Property owners were notified of their new property assessment and given an opportunity to review </w:t>
      </w:r>
      <w:r w:rsidR="004B1D10">
        <w:rPr>
          <w:rFonts w:ascii="Verdana" w:eastAsia="Times New Roman" w:hAnsi="Verdana" w:cs="Times New Roman"/>
          <w:color w:val="222222"/>
          <w:sz w:val="18"/>
          <w:szCs w:val="18"/>
        </w:rPr>
        <w:t>it</w:t>
      </w:r>
      <w:r w:rsidRPr="003E4FED">
        <w:rPr>
          <w:rFonts w:ascii="Verdana" w:eastAsia="Times New Roman" w:hAnsi="Verdana" w:cs="Times New Roman"/>
          <w:color w:val="222222"/>
          <w:sz w:val="18"/>
          <w:szCs w:val="18"/>
        </w:rPr>
        <w:t xml:space="preserve"> if they felt it was in error.  </w:t>
      </w:r>
      <w:r>
        <w:rPr>
          <w:rFonts w:ascii="Verdana" w:eastAsia="Times New Roman" w:hAnsi="Verdana" w:cs="Times New Roman"/>
          <w:color w:val="222222"/>
          <w:sz w:val="18"/>
          <w:szCs w:val="18"/>
        </w:rPr>
        <w:t xml:space="preserve">The abatement process is sufficiently intimidating that </w:t>
      </w:r>
      <w:r w:rsidRPr="003E4FED">
        <w:rPr>
          <w:rFonts w:ascii="Verdana" w:eastAsia="Times New Roman" w:hAnsi="Verdana" w:cs="Times New Roman"/>
          <w:color w:val="222222"/>
          <w:sz w:val="18"/>
          <w:szCs w:val="18"/>
        </w:rPr>
        <w:t xml:space="preserve">only a few individuals </w:t>
      </w:r>
      <w:r>
        <w:rPr>
          <w:rFonts w:ascii="Verdana" w:eastAsia="Times New Roman" w:hAnsi="Verdana" w:cs="Times New Roman"/>
          <w:color w:val="222222"/>
          <w:sz w:val="18"/>
          <w:szCs w:val="18"/>
        </w:rPr>
        <w:t>with high</w:t>
      </w:r>
      <w:r w:rsidRPr="003E4FED">
        <w:rPr>
          <w:rFonts w:ascii="Verdana" w:eastAsia="Times New Roman" w:hAnsi="Verdana" w:cs="Times New Roman"/>
          <w:color w:val="222222"/>
          <w:sz w:val="18"/>
          <w:szCs w:val="18"/>
        </w:rPr>
        <w:t xml:space="preserve"> new assessment</w:t>
      </w:r>
      <w:r>
        <w:rPr>
          <w:rFonts w:ascii="Verdana" w:eastAsia="Times New Roman" w:hAnsi="Verdana" w:cs="Times New Roman"/>
          <w:color w:val="222222"/>
          <w:sz w:val="18"/>
          <w:szCs w:val="18"/>
        </w:rPr>
        <w:t>s</w:t>
      </w:r>
      <w:r w:rsidRPr="003E4FED">
        <w:rPr>
          <w:rFonts w:ascii="Verdana" w:eastAsia="Times New Roman" w:hAnsi="Verdana" w:cs="Times New Roman"/>
          <w:color w:val="222222"/>
          <w:sz w:val="18"/>
          <w:szCs w:val="18"/>
        </w:rPr>
        <w:t xml:space="preserve"> took advantage of that opportunity. </w:t>
      </w:r>
      <w:r w:rsidR="00A240F1">
        <w:rPr>
          <w:rFonts w:ascii="Verdana" w:eastAsia="Times New Roman" w:hAnsi="Verdana" w:cs="Times New Roman"/>
          <w:color w:val="222222"/>
          <w:sz w:val="18"/>
          <w:szCs w:val="18"/>
        </w:rPr>
        <w:t>The Town does not provide any data to</w:t>
      </w:r>
      <w:r w:rsidRPr="003E4FED">
        <w:rPr>
          <w:rFonts w:ascii="Verdana" w:eastAsia="Times New Roman" w:hAnsi="Verdana" w:cs="Times New Roman"/>
          <w:color w:val="222222"/>
          <w:sz w:val="18"/>
          <w:szCs w:val="18"/>
        </w:rPr>
        <w:t xml:space="preserve"> compare how the new assessment related to the other new assessments. </w:t>
      </w:r>
    </w:p>
    <w:p w14:paraId="082E593F" w14:textId="2E040609" w:rsidR="00891C6B" w:rsidRDefault="00891C6B" w:rsidP="00891C6B">
      <w:pPr>
        <w:shd w:val="clear" w:color="auto" w:fill="FFFFFF"/>
        <w:rPr>
          <w:rFonts w:ascii="Verdana" w:eastAsia="Times New Roman" w:hAnsi="Verdana" w:cs="Times New Roman"/>
          <w:color w:val="222222"/>
          <w:sz w:val="18"/>
          <w:szCs w:val="18"/>
        </w:rPr>
      </w:pPr>
    </w:p>
    <w:p w14:paraId="3DFE6E55" w14:textId="59B3DC8F" w:rsidR="004B1D10" w:rsidRPr="003B13C7" w:rsidRDefault="004B1D10" w:rsidP="004B1D10">
      <w:pPr>
        <w:shd w:val="clear" w:color="auto" w:fill="FFFFFF"/>
        <w:rPr>
          <w:rFonts w:ascii="Verdana" w:eastAsia="Times New Roman" w:hAnsi="Verdana" w:cs="Times New Roman"/>
          <w:color w:val="222222"/>
          <w:sz w:val="18"/>
          <w:szCs w:val="18"/>
        </w:rPr>
      </w:pPr>
      <w:r w:rsidRPr="003B13C7">
        <w:rPr>
          <w:rFonts w:ascii="Verdana" w:eastAsia="Times New Roman" w:hAnsi="Verdana" w:cs="Times New Roman"/>
          <w:color w:val="222222"/>
          <w:sz w:val="18"/>
          <w:szCs w:val="18"/>
        </w:rPr>
        <w:t>To improve transparency for himself and his neighbors, a property owner created a</w:t>
      </w:r>
      <w:r w:rsidRPr="003B13C7">
        <w:rPr>
          <w:rFonts w:ascii="Verdana" w:eastAsia="Times New Roman" w:hAnsi="Verdana" w:cs="Times New Roman"/>
          <w:color w:val="222222"/>
          <w:sz w:val="18"/>
          <w:szCs w:val="18"/>
        </w:rPr>
        <w:t xml:space="preserve"> </w:t>
      </w:r>
      <w:r>
        <w:rPr>
          <w:rFonts w:ascii="Verdana" w:eastAsia="Times New Roman" w:hAnsi="Verdana" w:cs="Times New Roman"/>
          <w:color w:val="222222"/>
          <w:sz w:val="18"/>
          <w:szCs w:val="18"/>
        </w:rPr>
        <w:t xml:space="preserve">Tax Fairness </w:t>
      </w:r>
      <w:r w:rsidRPr="003B13C7">
        <w:rPr>
          <w:rFonts w:ascii="Verdana" w:eastAsia="Times New Roman" w:hAnsi="Verdana" w:cs="Times New Roman"/>
          <w:color w:val="222222"/>
          <w:sz w:val="18"/>
          <w:szCs w:val="18"/>
        </w:rPr>
        <w:t>webpage that allows people to compare their tax bill to their neighbors.</w:t>
      </w:r>
      <w:r>
        <w:rPr>
          <w:rFonts w:ascii="Verdana" w:eastAsia="Times New Roman" w:hAnsi="Verdana" w:cs="Times New Roman"/>
          <w:color w:val="222222"/>
          <w:sz w:val="18"/>
          <w:szCs w:val="18"/>
        </w:rPr>
        <w:t xml:space="preserve"> </w:t>
      </w:r>
      <w:r w:rsidRPr="003B13C7">
        <w:rPr>
          <w:rFonts w:ascii="Verdana" w:eastAsia="Times New Roman" w:hAnsi="Verdana" w:cs="Times New Roman"/>
          <w:color w:val="222222"/>
          <w:sz w:val="18"/>
          <w:szCs w:val="18"/>
        </w:rPr>
        <w:t>https://taxfairness.github.io/Taxes2021/</w:t>
      </w:r>
    </w:p>
    <w:p w14:paraId="6B68478E" w14:textId="77777777" w:rsidR="004B1D10" w:rsidRDefault="004B1D10" w:rsidP="00891C6B">
      <w:pPr>
        <w:shd w:val="clear" w:color="auto" w:fill="FFFFFF"/>
        <w:rPr>
          <w:rFonts w:ascii="Verdana" w:eastAsia="Times New Roman" w:hAnsi="Verdana" w:cs="Times New Roman"/>
          <w:color w:val="222222"/>
          <w:sz w:val="18"/>
          <w:szCs w:val="18"/>
        </w:rPr>
      </w:pPr>
    </w:p>
    <w:p w14:paraId="752279E2" w14:textId="36781299" w:rsidR="00891C6B" w:rsidRDefault="00891C6B" w:rsidP="00891C6B">
      <w:pPr>
        <w:shd w:val="clear" w:color="auto" w:fill="FFFFFF"/>
        <w:rPr>
          <w:rFonts w:ascii="Verdana" w:eastAsia="Times New Roman" w:hAnsi="Verdana" w:cs="Times New Roman"/>
          <w:color w:val="222222"/>
          <w:sz w:val="18"/>
          <w:szCs w:val="18"/>
        </w:rPr>
      </w:pPr>
      <w:r w:rsidRPr="003E4FED">
        <w:rPr>
          <w:rFonts w:ascii="Verdana" w:eastAsia="Times New Roman" w:hAnsi="Verdana" w:cs="Times New Roman"/>
          <w:color w:val="222222"/>
          <w:sz w:val="18"/>
          <w:szCs w:val="18"/>
        </w:rPr>
        <w:t xml:space="preserve">The abatement request form asks the taxpayer to consider and provide evidence that their assessment exceeds "market value". This fails to recognize that properties </w:t>
      </w:r>
      <w:r>
        <w:rPr>
          <w:rFonts w:ascii="Verdana" w:eastAsia="Times New Roman" w:hAnsi="Verdana" w:cs="Times New Roman"/>
          <w:color w:val="222222"/>
          <w:sz w:val="18"/>
          <w:szCs w:val="18"/>
        </w:rPr>
        <w:t xml:space="preserve">that are </w:t>
      </w:r>
      <w:r w:rsidRPr="003E4FED">
        <w:rPr>
          <w:rFonts w:ascii="Verdana" w:eastAsia="Times New Roman" w:hAnsi="Verdana" w:cs="Times New Roman"/>
          <w:color w:val="222222"/>
          <w:sz w:val="18"/>
          <w:szCs w:val="18"/>
        </w:rPr>
        <w:t xml:space="preserve">undervalued are just as important in the determination of the fair and equitable distribution of the tax burden as properties that are overvalued.  While abatements may correct </w:t>
      </w:r>
      <w:r w:rsidR="004B1D10">
        <w:rPr>
          <w:rFonts w:ascii="Verdana" w:eastAsia="Times New Roman" w:hAnsi="Verdana" w:cs="Times New Roman"/>
          <w:color w:val="222222"/>
          <w:sz w:val="18"/>
          <w:szCs w:val="18"/>
        </w:rPr>
        <w:t>a</w:t>
      </w:r>
      <w:r w:rsidR="004B1D10" w:rsidRPr="003E4FED">
        <w:rPr>
          <w:rFonts w:ascii="Verdana" w:eastAsia="Times New Roman" w:hAnsi="Verdana" w:cs="Times New Roman"/>
          <w:color w:val="222222"/>
          <w:sz w:val="18"/>
          <w:szCs w:val="18"/>
        </w:rPr>
        <w:t xml:space="preserve"> </w:t>
      </w:r>
      <w:r w:rsidRPr="003E4FED">
        <w:rPr>
          <w:rFonts w:ascii="Verdana" w:eastAsia="Times New Roman" w:hAnsi="Verdana" w:cs="Times New Roman"/>
          <w:color w:val="222222"/>
          <w:sz w:val="18"/>
          <w:szCs w:val="18"/>
        </w:rPr>
        <w:t xml:space="preserve">few overvaluations, no one will file for an abatement because their property is undervalued. </w:t>
      </w:r>
    </w:p>
    <w:p w14:paraId="46AAD58D" w14:textId="77777777" w:rsidR="00447911" w:rsidRDefault="00447911" w:rsidP="00891C6B">
      <w:pPr>
        <w:shd w:val="clear" w:color="auto" w:fill="FFFFFF"/>
        <w:rPr>
          <w:rFonts w:ascii="Verdana" w:eastAsia="Times New Roman" w:hAnsi="Verdana" w:cs="Times New Roman"/>
          <w:color w:val="222222"/>
          <w:sz w:val="18"/>
          <w:szCs w:val="18"/>
        </w:rPr>
      </w:pPr>
    </w:p>
    <w:p w14:paraId="22CF6534" w14:textId="469C6BCD" w:rsidR="00447911" w:rsidRDefault="00447911" w:rsidP="00891C6B">
      <w:pPr>
        <w:shd w:val="clear" w:color="auto" w:fill="FFFFFF"/>
        <w:rPr>
          <w:rFonts w:ascii="Verdana" w:eastAsia="Times New Roman" w:hAnsi="Verdana" w:cs="Times New Roman"/>
          <w:color w:val="222222"/>
          <w:sz w:val="18"/>
          <w:szCs w:val="18"/>
        </w:rPr>
      </w:pPr>
      <w:r>
        <w:rPr>
          <w:rFonts w:ascii="Verdana" w:eastAsia="Times New Roman" w:hAnsi="Verdana" w:cs="Times New Roman"/>
          <w:color w:val="222222"/>
          <w:sz w:val="18"/>
          <w:szCs w:val="18"/>
        </w:rPr>
        <w:t xml:space="preserve">We hope that you </w:t>
      </w:r>
      <w:r w:rsidR="00EA1664">
        <w:rPr>
          <w:rFonts w:ascii="Verdana" w:eastAsia="Times New Roman" w:hAnsi="Verdana" w:cs="Times New Roman"/>
          <w:color w:val="222222"/>
          <w:sz w:val="18"/>
          <w:szCs w:val="18"/>
        </w:rPr>
        <w:t>understand</w:t>
      </w:r>
      <w:r>
        <w:rPr>
          <w:rFonts w:ascii="Verdana" w:eastAsia="Times New Roman" w:hAnsi="Verdana" w:cs="Times New Roman"/>
          <w:color w:val="222222"/>
          <w:sz w:val="18"/>
          <w:szCs w:val="18"/>
        </w:rPr>
        <w:t xml:space="preserve"> our concerns with the processes and outcomes of the 2021 revaluation of Lyme</w:t>
      </w:r>
      <w:r w:rsidR="002471F7">
        <w:rPr>
          <w:rFonts w:ascii="Verdana" w:eastAsia="Times New Roman" w:hAnsi="Verdana" w:cs="Times New Roman"/>
          <w:color w:val="222222"/>
          <w:sz w:val="18"/>
          <w:szCs w:val="18"/>
        </w:rPr>
        <w:t>. Thank you for your consideration.</w:t>
      </w:r>
    </w:p>
    <w:p w14:paraId="3AFBEC4A" w14:textId="22A447AA" w:rsidR="002471F7" w:rsidRDefault="002471F7" w:rsidP="00891C6B">
      <w:pPr>
        <w:shd w:val="clear" w:color="auto" w:fill="FFFFFF"/>
        <w:rPr>
          <w:rFonts w:ascii="Verdana" w:eastAsia="Times New Roman" w:hAnsi="Verdana" w:cs="Times New Roman"/>
          <w:color w:val="222222"/>
          <w:sz w:val="18"/>
          <w:szCs w:val="18"/>
        </w:rPr>
      </w:pPr>
    </w:p>
    <w:p w14:paraId="135DFD8E" w14:textId="6FE32AD6" w:rsidR="002471F7" w:rsidRDefault="002471F7" w:rsidP="00891C6B">
      <w:pPr>
        <w:shd w:val="clear" w:color="auto" w:fill="FFFFFF"/>
        <w:rPr>
          <w:rFonts w:ascii="Verdana" w:eastAsia="Times New Roman" w:hAnsi="Verdana" w:cs="Times New Roman"/>
          <w:color w:val="222222"/>
          <w:sz w:val="18"/>
          <w:szCs w:val="18"/>
        </w:rPr>
      </w:pPr>
      <w:r>
        <w:rPr>
          <w:rFonts w:ascii="Verdana" w:eastAsia="Times New Roman" w:hAnsi="Verdana" w:cs="Times New Roman"/>
          <w:color w:val="222222"/>
          <w:sz w:val="18"/>
          <w:szCs w:val="18"/>
        </w:rPr>
        <w:t>The undersigned taxpayers of Lyme, NH</w:t>
      </w:r>
    </w:p>
    <w:p w14:paraId="053F8675" w14:textId="128648A2" w:rsidR="002471F7" w:rsidRDefault="002471F7" w:rsidP="00891C6B">
      <w:pPr>
        <w:shd w:val="clear" w:color="auto" w:fill="FFFFFF"/>
        <w:rPr>
          <w:rFonts w:ascii="Verdana" w:eastAsia="Times New Roman" w:hAnsi="Verdana" w:cs="Times New Roman"/>
          <w:color w:val="222222"/>
          <w:sz w:val="18"/>
          <w:szCs w:val="18"/>
        </w:rPr>
      </w:pPr>
    </w:p>
    <w:p w14:paraId="2BD7F2F0" w14:textId="320B9BEA" w:rsidR="00FD1008" w:rsidRDefault="00E75299" w:rsidP="00891C6B">
      <w:pPr>
        <w:shd w:val="clear" w:color="auto" w:fill="FFFFFF"/>
        <w:rPr>
          <w:rFonts w:ascii="Verdana" w:eastAsia="Times New Roman" w:hAnsi="Verdana" w:cs="Times New Roman"/>
          <w:color w:val="222222"/>
          <w:sz w:val="18"/>
          <w:szCs w:val="18"/>
        </w:rPr>
      </w:pPr>
      <w:ins w:id="0" w:author="Rich Brown" w:date="2022-03-01T14:18:00Z">
        <w:r>
          <w:rPr>
            <w:rFonts w:ascii="Verdana" w:eastAsia="Times New Roman" w:hAnsi="Verdana" w:cs="Times New Roman"/>
            <w:color w:val="222222"/>
            <w:sz w:val="18"/>
            <w:szCs w:val="18"/>
          </w:rPr>
          <w:t>WHO WANTS TO SIGN?</w:t>
        </w:r>
      </w:ins>
    </w:p>
    <w:p w14:paraId="06273106" w14:textId="3D8384BA" w:rsidR="002471F7" w:rsidRDefault="002471F7" w:rsidP="00891C6B">
      <w:pPr>
        <w:shd w:val="clear" w:color="auto" w:fill="FFFFFF"/>
        <w:rPr>
          <w:rFonts w:ascii="Verdana" w:eastAsia="Times New Roman" w:hAnsi="Verdana" w:cs="Times New Roman"/>
          <w:color w:val="222222"/>
          <w:sz w:val="18"/>
          <w:szCs w:val="18"/>
        </w:rPr>
      </w:pPr>
    </w:p>
    <w:p w14:paraId="766F4962" w14:textId="1E9402AD" w:rsidR="00FD1008" w:rsidRDefault="00FD1008" w:rsidP="00891C6B">
      <w:pPr>
        <w:shd w:val="clear" w:color="auto" w:fill="FFFFFF"/>
        <w:rPr>
          <w:rFonts w:ascii="Verdana" w:eastAsia="Times New Roman" w:hAnsi="Verdana" w:cs="Times New Roman"/>
          <w:color w:val="222222"/>
          <w:sz w:val="18"/>
          <w:szCs w:val="18"/>
        </w:rPr>
      </w:pPr>
    </w:p>
    <w:p w14:paraId="2F376018" w14:textId="6B5D9045" w:rsidR="00EA1664" w:rsidRDefault="00EA1664" w:rsidP="00891C6B">
      <w:pPr>
        <w:shd w:val="clear" w:color="auto" w:fill="FFFFFF"/>
        <w:rPr>
          <w:rFonts w:ascii="Verdana" w:eastAsia="Times New Roman" w:hAnsi="Verdana" w:cs="Times New Roman"/>
          <w:color w:val="222222"/>
          <w:sz w:val="18"/>
          <w:szCs w:val="18"/>
        </w:rPr>
      </w:pPr>
    </w:p>
    <w:p w14:paraId="7F749E33" w14:textId="12A774CD" w:rsidR="00293827" w:rsidRDefault="00293827" w:rsidP="00891C6B">
      <w:pPr>
        <w:shd w:val="clear" w:color="auto" w:fill="FFFFFF"/>
        <w:rPr>
          <w:rFonts w:ascii="Verdana" w:eastAsia="Times New Roman" w:hAnsi="Verdana" w:cs="Times New Roman"/>
          <w:color w:val="222222"/>
          <w:sz w:val="18"/>
          <w:szCs w:val="18"/>
        </w:rPr>
      </w:pPr>
      <w:r>
        <w:rPr>
          <w:rFonts w:ascii="Verdana" w:eastAsia="Times New Roman" w:hAnsi="Verdana" w:cs="Times New Roman"/>
          <w:color w:val="222222"/>
          <w:sz w:val="18"/>
          <w:szCs w:val="18"/>
        </w:rPr>
        <w:t xml:space="preserve">cc: </w:t>
      </w:r>
    </w:p>
    <w:p w14:paraId="509779C9" w14:textId="43DDF0EA" w:rsidR="00293827" w:rsidRDefault="00293827" w:rsidP="00293827">
      <w:pPr>
        <w:shd w:val="clear" w:color="auto" w:fill="FFFFFF"/>
        <w:rPr>
          <w:rFonts w:ascii="Verdana" w:eastAsia="Times New Roman" w:hAnsi="Verdana" w:cs="Times New Roman"/>
          <w:color w:val="222222"/>
          <w:sz w:val="20"/>
          <w:szCs w:val="20"/>
        </w:rPr>
      </w:pPr>
      <w:r w:rsidRPr="003E4FED">
        <w:rPr>
          <w:rFonts w:ascii="Verdana" w:eastAsia="Times New Roman" w:hAnsi="Verdana" w:cs="Times New Roman"/>
          <w:color w:val="222222"/>
          <w:sz w:val="20"/>
          <w:szCs w:val="20"/>
        </w:rPr>
        <w:t>Lindsey M. Stepp</w:t>
      </w:r>
      <w:r>
        <w:rPr>
          <w:rFonts w:ascii="Verdana" w:eastAsia="Times New Roman" w:hAnsi="Verdana" w:cs="Times New Roman"/>
          <w:color w:val="222222"/>
          <w:sz w:val="20"/>
          <w:szCs w:val="20"/>
        </w:rPr>
        <w:t>, Commissioner</w:t>
      </w:r>
    </w:p>
    <w:p w14:paraId="34701AA9" w14:textId="7131B622" w:rsidR="00293827" w:rsidRDefault="00293827" w:rsidP="00293827">
      <w:pPr>
        <w:shd w:val="clear" w:color="auto" w:fill="FFFFFF"/>
        <w:rPr>
          <w:rFonts w:ascii="Verdana" w:eastAsia="Times New Roman" w:hAnsi="Verdana" w:cs="Times New Roman"/>
          <w:color w:val="222222"/>
          <w:sz w:val="20"/>
          <w:szCs w:val="20"/>
        </w:rPr>
      </w:pPr>
      <w:proofErr w:type="spellStart"/>
      <w:r w:rsidRPr="003E4FED">
        <w:rPr>
          <w:rFonts w:ascii="Verdana" w:eastAsia="Times New Roman" w:hAnsi="Verdana" w:cs="Times New Roman"/>
          <w:color w:val="222222"/>
          <w:sz w:val="20"/>
          <w:szCs w:val="20"/>
        </w:rPr>
        <w:t>Carollynn</w:t>
      </w:r>
      <w:proofErr w:type="spellEnd"/>
      <w:r w:rsidRPr="003E4FED">
        <w:rPr>
          <w:rFonts w:ascii="Verdana" w:eastAsia="Times New Roman" w:hAnsi="Verdana" w:cs="Times New Roman"/>
          <w:color w:val="222222"/>
          <w:sz w:val="20"/>
          <w:szCs w:val="20"/>
        </w:rPr>
        <w:t xml:space="preserve"> J. Lear</w:t>
      </w:r>
      <w:r>
        <w:rPr>
          <w:rFonts w:ascii="Verdana" w:eastAsia="Times New Roman" w:hAnsi="Verdana" w:cs="Times New Roman"/>
          <w:color w:val="222222"/>
          <w:sz w:val="20"/>
          <w:szCs w:val="20"/>
        </w:rPr>
        <w:t xml:space="preserve">, </w:t>
      </w:r>
      <w:r w:rsidR="00E75299">
        <w:rPr>
          <w:rFonts w:ascii="Verdana" w:eastAsia="Times New Roman" w:hAnsi="Verdana" w:cs="Times New Roman"/>
          <w:color w:val="222222"/>
          <w:sz w:val="20"/>
          <w:szCs w:val="20"/>
        </w:rPr>
        <w:t>Assistant Commissioner</w:t>
      </w:r>
    </w:p>
    <w:p w14:paraId="1B251789" w14:textId="68578A48" w:rsidR="00E75299" w:rsidRDefault="00E75299" w:rsidP="00293827">
      <w:pPr>
        <w:shd w:val="clear" w:color="auto" w:fill="FFFFFF"/>
        <w:rPr>
          <w:rFonts w:ascii="Verdana" w:eastAsia="Times New Roman" w:hAnsi="Verdana" w:cs="Times New Roman"/>
          <w:color w:val="222222"/>
          <w:sz w:val="20"/>
          <w:szCs w:val="20"/>
        </w:rPr>
      </w:pPr>
      <w:r>
        <w:rPr>
          <w:rFonts w:ascii="Verdana" w:eastAsia="Times New Roman" w:hAnsi="Verdana" w:cs="Times New Roman"/>
          <w:color w:val="222222"/>
          <w:sz w:val="20"/>
          <w:szCs w:val="20"/>
        </w:rPr>
        <w:t>Todd Haywood, Assessor</w:t>
      </w:r>
    </w:p>
    <w:p w14:paraId="0160ECBD" w14:textId="7584A17E" w:rsidR="00E75299" w:rsidRPr="003E4FED" w:rsidRDefault="00E75299" w:rsidP="00293827">
      <w:pPr>
        <w:shd w:val="clear" w:color="auto" w:fill="FFFFFF"/>
        <w:rPr>
          <w:rFonts w:ascii="Verdana" w:eastAsia="Times New Roman" w:hAnsi="Verdana" w:cs="Times New Roman"/>
          <w:color w:val="222222"/>
          <w:sz w:val="20"/>
          <w:szCs w:val="20"/>
        </w:rPr>
      </w:pPr>
      <w:r>
        <w:rPr>
          <w:rFonts w:ascii="Verdana" w:eastAsia="Times New Roman" w:hAnsi="Verdana" w:cs="Times New Roman"/>
          <w:color w:val="222222"/>
          <w:sz w:val="20"/>
          <w:szCs w:val="20"/>
        </w:rPr>
        <w:t>Select Board, Lyme NH</w:t>
      </w:r>
    </w:p>
    <w:p w14:paraId="3D389545" w14:textId="77777777" w:rsidR="00293827" w:rsidRDefault="00293827" w:rsidP="00891C6B">
      <w:pPr>
        <w:shd w:val="clear" w:color="auto" w:fill="FFFFFF"/>
        <w:rPr>
          <w:rFonts w:ascii="Verdana" w:eastAsia="Times New Roman" w:hAnsi="Verdana" w:cs="Times New Roman"/>
          <w:color w:val="222222"/>
          <w:sz w:val="18"/>
          <w:szCs w:val="18"/>
        </w:rPr>
      </w:pPr>
    </w:p>
    <w:p w14:paraId="41C73896" w14:textId="77777777" w:rsidR="00293827" w:rsidRDefault="00293827" w:rsidP="00891C6B">
      <w:pPr>
        <w:shd w:val="clear" w:color="auto" w:fill="FFFFFF"/>
        <w:rPr>
          <w:rFonts w:ascii="Verdana" w:eastAsia="Times New Roman" w:hAnsi="Verdana" w:cs="Times New Roman"/>
          <w:color w:val="222222"/>
          <w:sz w:val="18"/>
          <w:szCs w:val="18"/>
        </w:rPr>
      </w:pPr>
    </w:p>
    <w:p w14:paraId="38A00471" w14:textId="374D1FA7" w:rsidR="00FD1008" w:rsidRPr="003E4FED" w:rsidRDefault="00FD1008" w:rsidP="00FD1008">
      <w:pPr>
        <w:shd w:val="clear" w:color="auto" w:fill="FFFFFF"/>
        <w:rPr>
          <w:rFonts w:ascii="Verdana" w:eastAsia="Times New Roman" w:hAnsi="Verdana" w:cs="Times New Roman"/>
          <w:color w:val="222222"/>
          <w:sz w:val="18"/>
          <w:szCs w:val="18"/>
        </w:rPr>
      </w:pPr>
      <w:r>
        <w:rPr>
          <w:rFonts w:ascii="Verdana" w:eastAsia="Times New Roman" w:hAnsi="Verdana" w:cs="Times New Roman"/>
          <w:color w:val="222222"/>
          <w:sz w:val="18"/>
          <w:szCs w:val="18"/>
        </w:rPr>
        <w:t xml:space="preserve">Appendices: </w:t>
      </w:r>
      <w:r>
        <w:rPr>
          <w:rFonts w:ascii="Verdana" w:eastAsia="Times New Roman" w:hAnsi="Verdana" w:cs="Times New Roman"/>
          <w:color w:val="222222"/>
          <w:sz w:val="18"/>
          <w:szCs w:val="18"/>
        </w:rPr>
        <w:t xml:space="preserve">We attach </w:t>
      </w:r>
      <w:r w:rsidR="001328B4">
        <w:rPr>
          <w:rFonts w:ascii="Verdana" w:eastAsia="Times New Roman" w:hAnsi="Verdana" w:cs="Times New Roman"/>
          <w:color w:val="222222"/>
          <w:sz w:val="18"/>
          <w:szCs w:val="18"/>
        </w:rPr>
        <w:t>4</w:t>
      </w:r>
      <w:r w:rsidR="001328B4">
        <w:rPr>
          <w:rFonts w:ascii="Verdana" w:eastAsia="Times New Roman" w:hAnsi="Verdana" w:cs="Times New Roman"/>
          <w:color w:val="222222"/>
          <w:sz w:val="18"/>
          <w:szCs w:val="18"/>
        </w:rPr>
        <w:t xml:space="preserve"> </w:t>
      </w:r>
      <w:r>
        <w:rPr>
          <w:rFonts w:ascii="Verdana" w:eastAsia="Times New Roman" w:hAnsi="Verdana" w:cs="Times New Roman"/>
          <w:color w:val="222222"/>
          <w:sz w:val="18"/>
          <w:szCs w:val="18"/>
        </w:rPr>
        <w:t>appendices to demonstrate how the revaluation process has produced inappropriate values for properties in Lyme.</w:t>
      </w:r>
      <w:r>
        <w:rPr>
          <w:rFonts w:ascii="Verdana" w:eastAsia="Times New Roman" w:hAnsi="Verdana" w:cs="Times New Roman"/>
          <w:color w:val="222222"/>
          <w:sz w:val="18"/>
          <w:szCs w:val="18"/>
        </w:rPr>
        <w:t xml:space="preserve"> </w:t>
      </w:r>
      <w:r w:rsidR="001328B4">
        <w:rPr>
          <w:rFonts w:ascii="Verdana" w:eastAsia="Times New Roman" w:hAnsi="Verdana" w:cs="Times New Roman"/>
          <w:color w:val="222222"/>
          <w:sz w:val="18"/>
          <w:szCs w:val="18"/>
        </w:rPr>
        <w:t>The first three</w:t>
      </w:r>
      <w:r>
        <w:rPr>
          <w:rFonts w:ascii="Verdana" w:eastAsia="Times New Roman" w:hAnsi="Verdana" w:cs="Times New Roman"/>
          <w:color w:val="222222"/>
          <w:sz w:val="18"/>
          <w:szCs w:val="18"/>
        </w:rPr>
        <w:t xml:space="preserve"> were created </w:t>
      </w:r>
      <w:r w:rsidR="001328B4">
        <w:rPr>
          <w:rFonts w:ascii="Verdana" w:eastAsia="Times New Roman" w:hAnsi="Verdana" w:cs="Times New Roman"/>
          <w:color w:val="222222"/>
          <w:sz w:val="18"/>
          <w:szCs w:val="18"/>
        </w:rPr>
        <w:t>from</w:t>
      </w:r>
      <w:r>
        <w:rPr>
          <w:rFonts w:ascii="Verdana" w:eastAsia="Times New Roman" w:hAnsi="Verdana" w:cs="Times New Roman"/>
          <w:color w:val="222222"/>
          <w:sz w:val="18"/>
          <w:szCs w:val="18"/>
        </w:rPr>
        <w:t xml:space="preserve"> the Tax Fairness website above.</w:t>
      </w:r>
      <w:r w:rsidR="00052E5C">
        <w:rPr>
          <w:rFonts w:ascii="Verdana" w:eastAsia="Times New Roman" w:hAnsi="Verdana" w:cs="Times New Roman"/>
          <w:color w:val="222222"/>
          <w:sz w:val="18"/>
          <w:szCs w:val="18"/>
        </w:rPr>
        <w:t xml:space="preserve"> The fourth is a scatter plot created from data we retrieved from the Town website.</w:t>
      </w:r>
    </w:p>
    <w:p w14:paraId="6DD73146" w14:textId="77777777" w:rsidR="00FD1008" w:rsidRPr="003E4FED" w:rsidRDefault="00FD1008" w:rsidP="00FD1008">
      <w:pPr>
        <w:shd w:val="clear" w:color="auto" w:fill="FFFFFF"/>
        <w:rPr>
          <w:rFonts w:ascii="Verdana" w:eastAsia="Times New Roman" w:hAnsi="Verdana" w:cs="Times New Roman"/>
          <w:color w:val="222222"/>
        </w:rPr>
      </w:pPr>
    </w:p>
    <w:p w14:paraId="738A3C8B" w14:textId="77777777" w:rsidR="00FD1008" w:rsidRPr="003E4FED" w:rsidRDefault="00FD1008" w:rsidP="00FD1008">
      <w:pPr>
        <w:shd w:val="clear" w:color="auto" w:fill="FFFFFF"/>
        <w:rPr>
          <w:rFonts w:ascii="Verdana" w:eastAsia="Times New Roman" w:hAnsi="Verdana" w:cs="Times New Roman"/>
          <w:color w:val="222222"/>
        </w:rPr>
      </w:pPr>
      <w:r>
        <w:rPr>
          <w:rFonts w:ascii="Helvetica Neue" w:eastAsia="Times New Roman" w:hAnsi="Helvetica Neue" w:cs="Times New Roman"/>
          <w:color w:val="222222"/>
          <w:sz w:val="20"/>
          <w:szCs w:val="20"/>
        </w:rPr>
        <w:t xml:space="preserve">Appendix I: </w:t>
      </w:r>
      <w:r w:rsidRPr="003E4FED">
        <w:rPr>
          <w:rFonts w:ascii="Helvetica Neue" w:eastAsia="Times New Roman" w:hAnsi="Helvetica Neue" w:cs="Times New Roman"/>
          <w:color w:val="222222"/>
          <w:sz w:val="20"/>
          <w:szCs w:val="20"/>
        </w:rPr>
        <w:t>Tax Increases - 85 Dartmouth College Highway</w:t>
      </w:r>
      <w:r>
        <w:rPr>
          <w:rFonts w:ascii="Helvetica Neue" w:eastAsia="Times New Roman" w:hAnsi="Helvetica Neue" w:cs="Times New Roman"/>
          <w:color w:val="222222"/>
          <w:sz w:val="20"/>
          <w:szCs w:val="20"/>
        </w:rPr>
        <w:t xml:space="preserve">, </w:t>
      </w:r>
      <w:r w:rsidRPr="003E4FED">
        <w:rPr>
          <w:rFonts w:ascii="Helvetica Neue" w:eastAsia="Times New Roman" w:hAnsi="Helvetica Neue" w:cs="Times New Roman"/>
          <w:color w:val="222222"/>
          <w:sz w:val="20"/>
          <w:szCs w:val="20"/>
        </w:rPr>
        <w:t>a condominium</w:t>
      </w:r>
      <w:r>
        <w:rPr>
          <w:rFonts w:ascii="Helvetica Neue" w:eastAsia="Times New Roman" w:hAnsi="Helvetica Neue" w:cs="Times New Roman"/>
          <w:color w:val="222222"/>
          <w:sz w:val="20"/>
          <w:szCs w:val="20"/>
        </w:rPr>
        <w:t xml:space="preserve"> </w:t>
      </w:r>
      <w:r w:rsidRPr="003E4FED">
        <w:rPr>
          <w:rFonts w:ascii="Helvetica Neue" w:eastAsia="Times New Roman" w:hAnsi="Helvetica Neue" w:cs="Times New Roman"/>
          <w:color w:val="222222"/>
          <w:sz w:val="20"/>
          <w:szCs w:val="20"/>
        </w:rPr>
        <w:t>complex:</w:t>
      </w:r>
      <w:r>
        <w:rPr>
          <w:rFonts w:ascii="Helvetica Neue" w:eastAsia="Times New Roman" w:hAnsi="Helvetica Neue" w:cs="Times New Roman"/>
          <w:color w:val="222222"/>
          <w:sz w:val="20"/>
          <w:szCs w:val="20"/>
        </w:rPr>
        <w:t xml:space="preserve"> </w:t>
      </w:r>
      <w:r w:rsidRPr="003E4FED">
        <w:rPr>
          <w:rFonts w:ascii="Helvetica Neue" w:eastAsia="Times New Roman" w:hAnsi="Helvetica Neue" w:cs="Times New Roman"/>
          <w:color w:val="222222"/>
          <w:sz w:val="20"/>
          <w:szCs w:val="20"/>
        </w:rPr>
        <w:t> </w:t>
      </w:r>
      <w:hyperlink r:id="rId5" w:tgtFrame="_blank" w:history="1">
        <w:r w:rsidRPr="003E4FED">
          <w:rPr>
            <w:rFonts w:ascii="Helvetica Neue" w:eastAsia="Times New Roman" w:hAnsi="Helvetica Neue" w:cs="Times New Roman"/>
            <w:color w:val="1155CC"/>
            <w:sz w:val="20"/>
            <w:szCs w:val="20"/>
            <w:u w:val="single"/>
          </w:rPr>
          <w:t>https://taxfairness.github.io/Taxes2021/Tax_Increases_85_Dartmouth_College_Highway.pdf</w:t>
        </w:r>
      </w:hyperlink>
    </w:p>
    <w:p w14:paraId="194192EA" w14:textId="77777777" w:rsidR="00FD1008" w:rsidRPr="003E4FED" w:rsidRDefault="00FD1008" w:rsidP="00FD1008">
      <w:pPr>
        <w:shd w:val="clear" w:color="auto" w:fill="FFFFFF"/>
        <w:rPr>
          <w:rFonts w:ascii="Helvetica Neue" w:eastAsia="Times New Roman" w:hAnsi="Helvetica Neue" w:cs="Times New Roman"/>
          <w:color w:val="222222"/>
        </w:rPr>
      </w:pPr>
    </w:p>
    <w:p w14:paraId="03ADDC93" w14:textId="77777777" w:rsidR="00FD1008" w:rsidRDefault="00FD1008" w:rsidP="00FD1008">
      <w:pPr>
        <w:shd w:val="clear" w:color="auto" w:fill="FFFFFF"/>
        <w:rPr>
          <w:rFonts w:ascii="Verdana" w:eastAsia="Times New Roman" w:hAnsi="Verdana" w:cs="Times New Roman"/>
          <w:color w:val="222222"/>
          <w:sz w:val="20"/>
          <w:szCs w:val="20"/>
        </w:rPr>
      </w:pPr>
      <w:r>
        <w:rPr>
          <w:rFonts w:ascii="Helvetica Neue" w:eastAsia="Times New Roman" w:hAnsi="Helvetica Neue" w:cs="Times New Roman"/>
          <w:color w:val="222222"/>
          <w:sz w:val="20"/>
          <w:szCs w:val="20"/>
        </w:rPr>
        <w:t xml:space="preserve">Appendix II: </w:t>
      </w:r>
      <w:r w:rsidRPr="003E4FED">
        <w:rPr>
          <w:rFonts w:ascii="Helvetica Neue" w:eastAsia="Times New Roman" w:hAnsi="Helvetica Neue" w:cs="Times New Roman"/>
          <w:color w:val="222222"/>
          <w:sz w:val="20"/>
          <w:szCs w:val="20"/>
        </w:rPr>
        <w:t>Tax Increases - Wilmott Way</w:t>
      </w:r>
      <w:r>
        <w:rPr>
          <w:rFonts w:ascii="Helvetica Neue" w:eastAsia="Times New Roman" w:hAnsi="Helvetica Neue" w:cs="Times New Roman"/>
          <w:color w:val="222222"/>
          <w:sz w:val="20"/>
          <w:szCs w:val="20"/>
        </w:rPr>
        <w:t xml:space="preserve">, a </w:t>
      </w:r>
      <w:r w:rsidRPr="003E4FED">
        <w:rPr>
          <w:rFonts w:ascii="Helvetica Neue" w:eastAsia="Times New Roman" w:hAnsi="Helvetica Neue" w:cs="Times New Roman"/>
          <w:color w:val="222222"/>
          <w:sz w:val="20"/>
          <w:szCs w:val="20"/>
        </w:rPr>
        <w:t>quiet road of modest homes: </w:t>
      </w:r>
      <w:hyperlink r:id="rId6" w:tgtFrame="_blank" w:history="1">
        <w:r w:rsidRPr="003E4FED">
          <w:rPr>
            <w:rFonts w:ascii="Verdana" w:eastAsia="Times New Roman" w:hAnsi="Verdana" w:cs="Times New Roman"/>
            <w:color w:val="1155CC"/>
            <w:sz w:val="20"/>
            <w:szCs w:val="20"/>
            <w:u w:val="single"/>
          </w:rPr>
          <w:t>https://taxfairness.github.io/Taxes2021/Tax_Increases_Wilmott_Way.pdf</w:t>
        </w:r>
      </w:hyperlink>
    </w:p>
    <w:p w14:paraId="3FF3A468" w14:textId="77777777" w:rsidR="00FD1008" w:rsidRDefault="00FD1008" w:rsidP="00FD1008">
      <w:pPr>
        <w:shd w:val="clear" w:color="auto" w:fill="FFFFFF"/>
        <w:rPr>
          <w:rFonts w:ascii="Helvetica Neue" w:eastAsia="Times New Roman" w:hAnsi="Helvetica Neue" w:cs="Times New Roman"/>
          <w:color w:val="222222"/>
          <w:sz w:val="20"/>
          <w:szCs w:val="20"/>
        </w:rPr>
      </w:pPr>
    </w:p>
    <w:p w14:paraId="00F6FBAF" w14:textId="77777777" w:rsidR="00FD1008" w:rsidRPr="003E4FED" w:rsidRDefault="00FD1008" w:rsidP="00FD1008">
      <w:pPr>
        <w:shd w:val="clear" w:color="auto" w:fill="FFFFFF"/>
        <w:rPr>
          <w:rFonts w:ascii="Verdana" w:eastAsia="Times New Roman" w:hAnsi="Verdana" w:cs="Times New Roman"/>
          <w:color w:val="222222"/>
        </w:rPr>
      </w:pPr>
      <w:r>
        <w:rPr>
          <w:rFonts w:ascii="Helvetica Neue" w:eastAsia="Times New Roman" w:hAnsi="Helvetica Neue" w:cs="Times New Roman"/>
          <w:color w:val="222222"/>
          <w:sz w:val="20"/>
          <w:szCs w:val="20"/>
        </w:rPr>
        <w:t xml:space="preserve">Appendix III: </w:t>
      </w:r>
      <w:r w:rsidRPr="003E4FED">
        <w:rPr>
          <w:rFonts w:ascii="Helvetica Neue" w:eastAsia="Times New Roman" w:hAnsi="Helvetica Neue" w:cs="Times New Roman"/>
          <w:color w:val="222222"/>
          <w:sz w:val="20"/>
          <w:szCs w:val="20"/>
        </w:rPr>
        <w:t>Tax Increases - Breck Hill Road</w:t>
      </w:r>
      <w:r>
        <w:rPr>
          <w:rFonts w:ascii="Helvetica Neue" w:eastAsia="Times New Roman" w:hAnsi="Helvetica Neue" w:cs="Times New Roman"/>
          <w:color w:val="222222"/>
          <w:sz w:val="20"/>
          <w:szCs w:val="20"/>
        </w:rPr>
        <w:t xml:space="preserve">, </w:t>
      </w:r>
      <w:r w:rsidRPr="003E4FED">
        <w:rPr>
          <w:rFonts w:ascii="Helvetica Neue" w:eastAsia="Times New Roman" w:hAnsi="Helvetica Neue" w:cs="Times New Roman"/>
          <w:color w:val="222222"/>
          <w:sz w:val="20"/>
          <w:szCs w:val="20"/>
        </w:rPr>
        <w:t>one of the most scenic roads in town: </w:t>
      </w:r>
      <w:hyperlink r:id="rId7" w:tgtFrame="_blank" w:history="1">
        <w:r w:rsidRPr="003E4FED">
          <w:rPr>
            <w:rFonts w:ascii="Helvetica Neue" w:eastAsia="Times New Roman" w:hAnsi="Helvetica Neue" w:cs="Times New Roman"/>
            <w:color w:val="1155CC"/>
            <w:sz w:val="20"/>
            <w:szCs w:val="20"/>
            <w:u w:val="single"/>
          </w:rPr>
          <w:t>https://taxfairness.github.io/Taxes2021/Tax_Increases_Breck_Hill_Road.pdf</w:t>
        </w:r>
      </w:hyperlink>
    </w:p>
    <w:p w14:paraId="56FC4B2B" w14:textId="77777777" w:rsidR="003B13C7" w:rsidRDefault="003B13C7" w:rsidP="003B13C7">
      <w:pPr>
        <w:shd w:val="clear" w:color="auto" w:fill="FFFFFF"/>
        <w:rPr>
          <w:rFonts w:ascii="Helvetica Neue" w:eastAsia="Times New Roman" w:hAnsi="Helvetica Neue" w:cs="Times New Roman"/>
          <w:color w:val="222222"/>
          <w:sz w:val="20"/>
          <w:szCs w:val="20"/>
        </w:rPr>
      </w:pPr>
    </w:p>
    <w:p w14:paraId="7CB8CA27" w14:textId="77777777" w:rsidR="00F9487C" w:rsidRDefault="003B13C7" w:rsidP="00EE3011">
      <w:pPr>
        <w:rPr>
          <w:rFonts w:ascii="Verdana" w:eastAsia="Times New Roman" w:hAnsi="Verdana" w:cs="Times New Roman"/>
          <w:color w:val="222222"/>
          <w:sz w:val="20"/>
          <w:szCs w:val="20"/>
        </w:rPr>
      </w:pPr>
      <w:r>
        <w:rPr>
          <w:rFonts w:ascii="Helvetica Neue" w:eastAsia="Times New Roman" w:hAnsi="Helvetica Neue" w:cs="Times New Roman"/>
          <w:color w:val="222222"/>
          <w:sz w:val="20"/>
          <w:szCs w:val="20"/>
        </w:rPr>
        <w:t xml:space="preserve">Appendix </w:t>
      </w:r>
      <w:r>
        <w:rPr>
          <w:rFonts w:ascii="Helvetica Neue" w:eastAsia="Times New Roman" w:hAnsi="Helvetica Neue" w:cs="Times New Roman"/>
          <w:color w:val="222222"/>
          <w:sz w:val="20"/>
          <w:szCs w:val="20"/>
        </w:rPr>
        <w:t>IV</w:t>
      </w:r>
      <w:r>
        <w:rPr>
          <w:rFonts w:ascii="Helvetica Neue" w:eastAsia="Times New Roman" w:hAnsi="Helvetica Neue" w:cs="Times New Roman"/>
          <w:color w:val="222222"/>
          <w:sz w:val="20"/>
          <w:szCs w:val="20"/>
        </w:rPr>
        <w:t xml:space="preserve">: </w:t>
      </w:r>
      <w:r>
        <w:rPr>
          <w:rFonts w:ascii="Helvetica Neue" w:eastAsia="Times New Roman" w:hAnsi="Helvetica Neue" w:cs="Times New Roman"/>
          <w:color w:val="222222"/>
          <w:sz w:val="20"/>
          <w:szCs w:val="20"/>
        </w:rPr>
        <w:t>Scatter plot showing that the lowest value properties had significantly larger tax increases.</w:t>
      </w:r>
      <w:r w:rsidRPr="003E4FED">
        <w:rPr>
          <w:rFonts w:ascii="Helvetica Neue" w:eastAsia="Times New Roman" w:hAnsi="Helvetica Neue" w:cs="Times New Roman"/>
          <w:color w:val="222222"/>
          <w:sz w:val="20"/>
          <w:szCs w:val="20"/>
        </w:rPr>
        <w:t xml:space="preserve"> </w:t>
      </w:r>
    </w:p>
    <w:p w14:paraId="4C4AAB1F" w14:textId="77777777" w:rsidR="00F9487C" w:rsidRDefault="00F9487C">
      <w:pPr>
        <w:rPr>
          <w:rFonts w:ascii="Verdana" w:eastAsia="Times New Roman" w:hAnsi="Verdana" w:cs="Times New Roman"/>
          <w:color w:val="222222"/>
          <w:sz w:val="20"/>
          <w:szCs w:val="20"/>
        </w:rPr>
      </w:pPr>
      <w:r>
        <w:rPr>
          <w:rFonts w:ascii="Verdana" w:eastAsia="Times New Roman" w:hAnsi="Verdana" w:cs="Times New Roman"/>
          <w:color w:val="222222"/>
          <w:sz w:val="20"/>
          <w:szCs w:val="20"/>
        </w:rPr>
        <w:br w:type="page"/>
      </w:r>
    </w:p>
    <w:p w14:paraId="5763C566" w14:textId="58303413" w:rsidR="00EE3011" w:rsidRDefault="00EE3011" w:rsidP="00EE3011">
      <w:r>
        <w:lastRenderedPageBreak/>
        <w:t>Appendix I</w:t>
      </w:r>
    </w:p>
    <w:p w14:paraId="2998CC3F" w14:textId="77777777" w:rsidR="00EE3011" w:rsidRDefault="00EE3011" w:rsidP="00EE3011"/>
    <w:p w14:paraId="65E05FD5" w14:textId="77777777" w:rsidR="00EE3011" w:rsidRDefault="00EE3011" w:rsidP="00EE3011">
      <w:r>
        <w:t>21 condominium properties with similar construction and finish, same vintage.</w:t>
      </w:r>
    </w:p>
    <w:p w14:paraId="6BC94B23" w14:textId="77777777" w:rsidR="00EE3011" w:rsidRDefault="00EE3011" w:rsidP="00EE3011">
      <w:r>
        <w:t>15 decreased taxes</w:t>
      </w:r>
    </w:p>
    <w:p w14:paraId="245478F9" w14:textId="77777777" w:rsidR="00EE3011" w:rsidRDefault="00EE3011" w:rsidP="00EE3011">
      <w:r>
        <w:t>10 of the 12 highest valued properties (over $300K) decreased taxes</w:t>
      </w:r>
    </w:p>
    <w:p w14:paraId="57B1BAA7" w14:textId="77777777" w:rsidR="00EE3011" w:rsidRDefault="00EE3011" w:rsidP="00EE3011">
      <w:r>
        <w:t>5 properties included in “recent sales”, 4 of the 5 sold for more than the new assessed value</w:t>
      </w:r>
    </w:p>
    <w:p w14:paraId="58527C79" w14:textId="77777777" w:rsidR="00EE3011" w:rsidRDefault="00EE3011" w:rsidP="00EE3011">
      <w:r>
        <w:t xml:space="preserve">       </w:t>
      </w:r>
      <w:r>
        <w:rPr>
          <w:rFonts w:ascii="Helvetica" w:hAnsi="Helvetica" w:cs="Helvetica"/>
          <w:noProof/>
        </w:rPr>
        <w:drawing>
          <wp:inline distT="0" distB="0" distL="0" distR="0" wp14:anchorId="588F0B3B" wp14:editId="02AEAC01">
            <wp:extent cx="4834550" cy="5685869"/>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5174" cy="5686603"/>
                    </a:xfrm>
                    <a:prstGeom prst="rect">
                      <a:avLst/>
                    </a:prstGeom>
                    <a:noFill/>
                    <a:ln>
                      <a:noFill/>
                    </a:ln>
                  </pic:spPr>
                </pic:pic>
              </a:graphicData>
            </a:graphic>
          </wp:inline>
        </w:drawing>
      </w:r>
    </w:p>
    <w:p w14:paraId="6F7E05B2" w14:textId="77777777" w:rsidR="00EE3011" w:rsidRDefault="00EE3011">
      <w:r>
        <w:br w:type="page"/>
      </w:r>
    </w:p>
    <w:p w14:paraId="50AD7267" w14:textId="77777777" w:rsidR="00EE3011" w:rsidRDefault="00EE3011" w:rsidP="00EE3011"/>
    <w:p w14:paraId="290AB342" w14:textId="77777777" w:rsidR="00EE3011" w:rsidRDefault="00EE3011" w:rsidP="00EE3011">
      <w:r>
        <w:t>Appendix II</w:t>
      </w:r>
    </w:p>
    <w:p w14:paraId="1A8BBCA7" w14:textId="77777777" w:rsidR="00EE3011" w:rsidRDefault="00EE3011" w:rsidP="00EE3011"/>
    <w:p w14:paraId="7DD105B1" w14:textId="77777777" w:rsidR="00EE3011" w:rsidRDefault="00EE3011" w:rsidP="00EE3011">
      <w:r>
        <w:t>A modest residential dead end dirt road. 8 properties with residences</w:t>
      </w:r>
    </w:p>
    <w:p w14:paraId="56D44BE3" w14:textId="77777777" w:rsidR="00EE3011" w:rsidRDefault="00EE3011" w:rsidP="00EE3011">
      <w:r>
        <w:t>The 4 lowest valued properties increased taxes the most</w:t>
      </w:r>
    </w:p>
    <w:p w14:paraId="29703595" w14:textId="77777777" w:rsidR="00EE3011" w:rsidRDefault="00EE3011" w:rsidP="00EE3011">
      <w:r>
        <w:t>#12 and #34 are trailers valued around $100K</w:t>
      </w:r>
    </w:p>
    <w:p w14:paraId="50C4611B" w14:textId="77777777" w:rsidR="00EE3011" w:rsidRDefault="00EE3011" w:rsidP="00EE3011"/>
    <w:p w14:paraId="18CE29B2" w14:textId="77777777" w:rsidR="00EE3011" w:rsidRDefault="00EE3011" w:rsidP="00EE3011"/>
    <w:p w14:paraId="38223FD2" w14:textId="77777777" w:rsidR="00EE3011" w:rsidRDefault="00EE3011" w:rsidP="00EE3011">
      <w:r>
        <w:t xml:space="preserve">       </w:t>
      </w:r>
      <w:r>
        <w:rPr>
          <w:noProof/>
        </w:rPr>
        <w:drawing>
          <wp:inline distT="0" distB="0" distL="0" distR="0" wp14:anchorId="0209667A" wp14:editId="3DAD0E12">
            <wp:extent cx="5943600" cy="3465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1340F66-3866-49D4-AC6B-A21E603B68F4_1_105_c.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465830"/>
                    </a:xfrm>
                    <a:prstGeom prst="rect">
                      <a:avLst/>
                    </a:prstGeom>
                  </pic:spPr>
                </pic:pic>
              </a:graphicData>
            </a:graphic>
          </wp:inline>
        </w:drawing>
      </w:r>
      <w:r>
        <w:br w:type="page"/>
      </w:r>
    </w:p>
    <w:p w14:paraId="14F730EF" w14:textId="77777777" w:rsidR="00EE3011" w:rsidRDefault="00EE3011" w:rsidP="00EE3011">
      <w:pPr>
        <w:ind w:left="450" w:right="990"/>
      </w:pPr>
      <w:r>
        <w:lastRenderedPageBreak/>
        <w:t>Appendix III</w:t>
      </w:r>
    </w:p>
    <w:p w14:paraId="6A1D0BE6" w14:textId="77777777" w:rsidR="00EE3011" w:rsidRDefault="00EE3011" w:rsidP="00EE3011">
      <w:pPr>
        <w:ind w:left="450" w:right="990"/>
      </w:pPr>
    </w:p>
    <w:p w14:paraId="775E76E7" w14:textId="77777777" w:rsidR="00EE3011" w:rsidRDefault="00EE3011" w:rsidP="00EE3011">
      <w:pPr>
        <w:ind w:left="450" w:right="990"/>
      </w:pPr>
      <w:r>
        <w:t xml:space="preserve">A charming rural dirt road with views and historic homes. </w:t>
      </w:r>
    </w:p>
    <w:p w14:paraId="7E0481E3" w14:textId="77777777" w:rsidR="00EE3011" w:rsidRDefault="00EE3011" w:rsidP="00EE3011">
      <w:pPr>
        <w:ind w:left="450" w:right="990"/>
      </w:pPr>
      <w:r>
        <w:t>22 properties, 15 homes – 10 homes decreased tax burden</w:t>
      </w:r>
    </w:p>
    <w:p w14:paraId="0DF7D8FB" w14:textId="77777777" w:rsidR="00EE3011" w:rsidRPr="003F6C93" w:rsidRDefault="00EE3011" w:rsidP="00EE3011">
      <w:pPr>
        <w:ind w:left="450"/>
        <w:rPr>
          <w:rFonts w:ascii="Calibri" w:eastAsia="Times New Roman" w:hAnsi="Calibri" w:cs="Times New Roman"/>
        </w:rPr>
      </w:pPr>
      <w:r w:rsidRPr="00B4004C">
        <w:rPr>
          <w:rFonts w:ascii="Calibri" w:eastAsia="Times New Roman" w:hAnsi="Calibri" w:cs="Arial"/>
          <w:color w:val="222222"/>
          <w:shd w:val="clear" w:color="auto" w:fill="FFFFFF"/>
        </w:rPr>
        <w:t>2021 tax bill of $222,369, an overall decrease of $7905.</w:t>
      </w:r>
    </w:p>
    <w:p w14:paraId="784BBDDE" w14:textId="77777777" w:rsidR="00EE3011" w:rsidRDefault="00EE3011" w:rsidP="00EE3011">
      <w:pPr>
        <w:ind w:left="450" w:right="990"/>
      </w:pPr>
      <w:r>
        <w:t xml:space="preserve">          </w:t>
      </w:r>
      <w:r>
        <w:rPr>
          <w:noProof/>
        </w:rPr>
        <w:drawing>
          <wp:inline distT="0" distB="0" distL="0" distR="0" wp14:anchorId="33019869" wp14:editId="5F40B81A">
            <wp:extent cx="4741820" cy="574895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FDAB607-A6CB-4CBA-9E3E-5FC785973C8A_1_105_c.jpeg"/>
                    <pic:cNvPicPr/>
                  </pic:nvPicPr>
                  <pic:blipFill>
                    <a:blip r:embed="rId10">
                      <a:extLst>
                        <a:ext uri="{28A0092B-C50C-407E-A947-70E740481C1C}">
                          <a14:useLocalDpi xmlns:a14="http://schemas.microsoft.com/office/drawing/2010/main" val="0"/>
                        </a:ext>
                      </a:extLst>
                    </a:blip>
                    <a:stretch>
                      <a:fillRect/>
                    </a:stretch>
                  </pic:blipFill>
                  <pic:spPr>
                    <a:xfrm>
                      <a:off x="0" y="0"/>
                      <a:ext cx="4747356" cy="5755662"/>
                    </a:xfrm>
                    <a:prstGeom prst="rect">
                      <a:avLst/>
                    </a:prstGeom>
                  </pic:spPr>
                </pic:pic>
              </a:graphicData>
            </a:graphic>
          </wp:inline>
        </w:drawing>
      </w:r>
    </w:p>
    <w:p w14:paraId="0CBFDFB1" w14:textId="77777777" w:rsidR="00EE3011" w:rsidRDefault="00EE3011">
      <w:r>
        <w:br w:type="page"/>
      </w:r>
    </w:p>
    <w:p w14:paraId="37F54E76" w14:textId="77777777" w:rsidR="00EE3011" w:rsidRDefault="00EE3011" w:rsidP="00EE3011">
      <w:r>
        <w:lastRenderedPageBreak/>
        <w:t>Appendix IV</w:t>
      </w:r>
    </w:p>
    <w:p w14:paraId="58CFD171" w14:textId="77777777" w:rsidR="00EE3011" w:rsidRDefault="00EE3011" w:rsidP="00EE3011">
      <w:r>
        <w:t>There are about 500 properties valued between $50k and $500k, 84 of them increased taxes by more than 20%</w:t>
      </w:r>
    </w:p>
    <w:p w14:paraId="37A2CE51" w14:textId="77777777" w:rsidR="00EE3011" w:rsidRDefault="00EE3011" w:rsidP="00EE3011"/>
    <w:p w14:paraId="7BD1D356" w14:textId="77777777" w:rsidR="00EE3011" w:rsidRDefault="00EE3011" w:rsidP="00EE3011">
      <w:r>
        <w:rPr>
          <w:noProof/>
        </w:rPr>
        <w:drawing>
          <wp:inline distT="0" distB="0" distL="0" distR="0" wp14:anchorId="50E3B3FB" wp14:editId="4A7C8BA9">
            <wp:extent cx="6726247" cy="5097101"/>
            <wp:effectExtent l="0" t="0" r="5080" b="0"/>
            <wp:docPr id="5" name="Chart 5">
              <a:extLst xmlns:a="http://schemas.openxmlformats.org/drawingml/2006/main">
                <a:ext uri="{FF2B5EF4-FFF2-40B4-BE49-F238E27FC236}">
                  <a16:creationId xmlns:a16="http://schemas.microsoft.com/office/drawing/2014/main" id="{1A990993-3837-1B41-9FD3-9A5D043141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BA5893F" w14:textId="3B71C47F" w:rsidR="002471F7" w:rsidRDefault="002471F7">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br w:type="page"/>
      </w:r>
    </w:p>
    <w:p w14:paraId="1CF7439B" w14:textId="77777777" w:rsidR="002471F7" w:rsidRPr="003E4FED" w:rsidRDefault="002471F7" w:rsidP="002471F7">
      <w:pPr>
        <w:shd w:val="clear" w:color="auto" w:fill="FFFFFF"/>
        <w:rPr>
          <w:rFonts w:ascii="Verdana" w:eastAsia="Times New Roman" w:hAnsi="Verdana" w:cs="Times New Roman"/>
          <w:color w:val="222222"/>
          <w:sz w:val="20"/>
          <w:szCs w:val="20"/>
        </w:rPr>
      </w:pPr>
      <w:r>
        <w:rPr>
          <w:rFonts w:ascii="Times New Roman" w:eastAsia="Times New Roman" w:hAnsi="Times New Roman" w:cs="Times New Roman"/>
          <w:color w:val="222222"/>
          <w:sz w:val="20"/>
          <w:szCs w:val="20"/>
        </w:rPr>
        <w:lastRenderedPageBreak/>
        <w:t xml:space="preserve">   </w:t>
      </w:r>
      <w:r w:rsidRPr="003E4FED">
        <w:rPr>
          <w:rFonts w:ascii="Verdana" w:eastAsia="Times New Roman" w:hAnsi="Verdana" w:cs="Times New Roman"/>
          <w:b/>
          <w:bCs/>
          <w:color w:val="222222"/>
          <w:sz w:val="20"/>
          <w:szCs w:val="20"/>
        </w:rPr>
        <w:t>Commissioner</w:t>
      </w:r>
    </w:p>
    <w:p w14:paraId="54E95591" w14:textId="77777777" w:rsidR="002471F7" w:rsidRPr="003E4FED" w:rsidRDefault="002471F7" w:rsidP="002471F7">
      <w:pPr>
        <w:shd w:val="clear" w:color="auto" w:fill="FFFFFF"/>
        <w:rPr>
          <w:rFonts w:ascii="Verdana" w:eastAsia="Times New Roman" w:hAnsi="Verdana" w:cs="Times New Roman"/>
          <w:color w:val="222222"/>
          <w:sz w:val="20"/>
          <w:szCs w:val="20"/>
        </w:rPr>
      </w:pPr>
      <w:r w:rsidRPr="003E4FED">
        <w:rPr>
          <w:rFonts w:ascii="Verdana" w:eastAsia="Times New Roman" w:hAnsi="Verdana" w:cs="Times New Roman"/>
          <w:color w:val="222222"/>
          <w:sz w:val="20"/>
          <w:szCs w:val="20"/>
        </w:rPr>
        <w:t>Lindsey M. Stepp</w:t>
      </w:r>
    </w:p>
    <w:p w14:paraId="168487BA" w14:textId="77777777" w:rsidR="002471F7" w:rsidRPr="003E4FED" w:rsidRDefault="002471F7" w:rsidP="002471F7">
      <w:pPr>
        <w:shd w:val="clear" w:color="auto" w:fill="FFFFFF"/>
        <w:rPr>
          <w:rFonts w:ascii="Verdana" w:eastAsia="Times New Roman" w:hAnsi="Verdana" w:cs="Times New Roman"/>
          <w:color w:val="222222"/>
          <w:sz w:val="20"/>
          <w:szCs w:val="20"/>
        </w:rPr>
      </w:pPr>
    </w:p>
    <w:p w14:paraId="75579B32" w14:textId="77777777" w:rsidR="002471F7" w:rsidRPr="003E4FED" w:rsidRDefault="002471F7" w:rsidP="002471F7">
      <w:pPr>
        <w:shd w:val="clear" w:color="auto" w:fill="FFFFFF"/>
        <w:rPr>
          <w:rFonts w:ascii="Helvetica" w:eastAsia="Times New Roman" w:hAnsi="Helvetica" w:cs="Times New Roman"/>
          <w:color w:val="222222"/>
          <w:sz w:val="20"/>
          <w:szCs w:val="20"/>
        </w:rPr>
      </w:pPr>
      <w:r w:rsidRPr="003E4FED">
        <w:rPr>
          <w:rFonts w:ascii="Helvetica" w:eastAsia="Times New Roman" w:hAnsi="Helvetica" w:cs="Times New Roman"/>
          <w:b/>
          <w:bCs/>
          <w:color w:val="222222"/>
          <w:sz w:val="20"/>
          <w:szCs w:val="20"/>
        </w:rPr>
        <w:t>Assistant Commissioner</w:t>
      </w:r>
    </w:p>
    <w:p w14:paraId="3CE9C8F2" w14:textId="77777777" w:rsidR="002471F7" w:rsidRPr="003E4FED" w:rsidRDefault="002471F7" w:rsidP="002471F7">
      <w:pPr>
        <w:shd w:val="clear" w:color="auto" w:fill="FFFFFF"/>
        <w:rPr>
          <w:rFonts w:ascii="Verdana" w:eastAsia="Times New Roman" w:hAnsi="Verdana" w:cs="Times New Roman"/>
          <w:color w:val="222222"/>
          <w:sz w:val="20"/>
          <w:szCs w:val="20"/>
        </w:rPr>
      </w:pPr>
      <w:proofErr w:type="spellStart"/>
      <w:r w:rsidRPr="003E4FED">
        <w:rPr>
          <w:rFonts w:ascii="Verdana" w:eastAsia="Times New Roman" w:hAnsi="Verdana" w:cs="Times New Roman"/>
          <w:color w:val="222222"/>
          <w:sz w:val="20"/>
          <w:szCs w:val="20"/>
        </w:rPr>
        <w:t>Carollynn</w:t>
      </w:r>
      <w:proofErr w:type="spellEnd"/>
      <w:r w:rsidRPr="003E4FED">
        <w:rPr>
          <w:rFonts w:ascii="Verdana" w:eastAsia="Times New Roman" w:hAnsi="Verdana" w:cs="Times New Roman"/>
          <w:color w:val="222222"/>
          <w:sz w:val="20"/>
          <w:szCs w:val="20"/>
        </w:rPr>
        <w:t xml:space="preserve"> J. Lear</w:t>
      </w:r>
    </w:p>
    <w:p w14:paraId="6FCEC873" w14:textId="77777777" w:rsidR="002471F7" w:rsidRDefault="002471F7" w:rsidP="002471F7">
      <w:pPr>
        <w:shd w:val="clear" w:color="auto" w:fill="FFFFFF"/>
        <w:spacing w:after="150" w:line="420" w:lineRule="atLeast"/>
        <w:outlineLvl w:val="0"/>
        <w:rPr>
          <w:rFonts w:ascii="Georgia" w:eastAsia="Times New Roman" w:hAnsi="Georgia" w:cs="Times New Roman"/>
          <w:b/>
          <w:bCs/>
          <w:color w:val="222222"/>
          <w:kern w:val="36"/>
          <w:sz w:val="20"/>
          <w:szCs w:val="20"/>
        </w:rPr>
      </w:pPr>
      <w:r w:rsidRPr="003E4FED">
        <w:rPr>
          <w:rFonts w:ascii="Georgia" w:eastAsia="Times New Roman" w:hAnsi="Georgia" w:cs="Times New Roman"/>
          <w:b/>
          <w:bCs/>
          <w:color w:val="222222"/>
          <w:kern w:val="36"/>
          <w:sz w:val="20"/>
          <w:szCs w:val="20"/>
        </w:rPr>
        <w:t>Municipal and Property</w:t>
      </w:r>
    </w:p>
    <w:p w14:paraId="6AECCA21" w14:textId="77777777" w:rsidR="002471F7" w:rsidRPr="003E4FED" w:rsidRDefault="002471F7" w:rsidP="002471F7">
      <w:pPr>
        <w:shd w:val="clear" w:color="auto" w:fill="FFFFFF"/>
        <w:spacing w:after="150" w:line="420" w:lineRule="atLeast"/>
        <w:outlineLvl w:val="0"/>
        <w:rPr>
          <w:rFonts w:ascii="Georgia" w:eastAsia="Times New Roman" w:hAnsi="Georgia" w:cs="Times New Roman"/>
          <w:b/>
          <w:bCs/>
          <w:color w:val="222222"/>
          <w:kern w:val="36"/>
          <w:sz w:val="20"/>
          <w:szCs w:val="20"/>
        </w:rPr>
      </w:pPr>
      <w:r w:rsidRPr="003E4FED">
        <w:rPr>
          <w:rFonts w:ascii="Verdana" w:eastAsia="Times New Roman" w:hAnsi="Verdana" w:cs="Times New Roman"/>
          <w:b/>
          <w:bCs/>
          <w:color w:val="000000"/>
          <w:kern w:val="36"/>
          <w:sz w:val="20"/>
          <w:szCs w:val="20"/>
        </w:rPr>
        <w:t>Director</w:t>
      </w:r>
    </w:p>
    <w:p w14:paraId="191332A0" w14:textId="77777777" w:rsidR="002471F7" w:rsidRPr="003E4FED" w:rsidRDefault="002471F7" w:rsidP="002471F7">
      <w:pPr>
        <w:shd w:val="clear" w:color="auto" w:fill="FFFFFF"/>
        <w:rPr>
          <w:rFonts w:ascii="Verdana" w:eastAsia="Times New Roman" w:hAnsi="Verdana" w:cs="Times New Roman"/>
          <w:color w:val="222222"/>
          <w:sz w:val="20"/>
          <w:szCs w:val="20"/>
        </w:rPr>
      </w:pPr>
      <w:r w:rsidRPr="003E4FED">
        <w:rPr>
          <w:rFonts w:ascii="Verdana" w:eastAsia="Times New Roman" w:hAnsi="Verdana" w:cs="Times New Roman"/>
          <w:b/>
          <w:bCs/>
          <w:color w:val="222222"/>
          <w:sz w:val="20"/>
          <w:szCs w:val="20"/>
        </w:rPr>
        <w:t>James P. Gerry</w:t>
      </w:r>
    </w:p>
    <w:p w14:paraId="1089E77D" w14:textId="77777777" w:rsidR="002471F7" w:rsidRPr="003E4FED" w:rsidRDefault="002471F7" w:rsidP="002471F7">
      <w:pPr>
        <w:shd w:val="clear" w:color="auto" w:fill="FFFFFF"/>
        <w:rPr>
          <w:rFonts w:ascii="Verdana" w:eastAsia="Times New Roman" w:hAnsi="Verdana" w:cs="Times New Roman"/>
          <w:color w:val="222222"/>
          <w:sz w:val="20"/>
          <w:szCs w:val="20"/>
        </w:rPr>
      </w:pPr>
    </w:p>
    <w:p w14:paraId="15826534" w14:textId="77777777" w:rsidR="002471F7" w:rsidRPr="003E4FED" w:rsidRDefault="002471F7" w:rsidP="002471F7">
      <w:pPr>
        <w:shd w:val="clear" w:color="auto" w:fill="FFFFFF"/>
        <w:spacing w:after="150"/>
        <w:rPr>
          <w:rFonts w:ascii="Verdana" w:eastAsia="Times New Roman" w:hAnsi="Verdana" w:cs="Times New Roman"/>
          <w:color w:val="222222"/>
          <w:sz w:val="20"/>
          <w:szCs w:val="20"/>
        </w:rPr>
      </w:pPr>
      <w:r w:rsidRPr="003E4FED">
        <w:rPr>
          <w:rFonts w:ascii="Verdana" w:eastAsia="Times New Roman" w:hAnsi="Verdana" w:cs="Times New Roman"/>
          <w:color w:val="222222"/>
          <w:sz w:val="20"/>
          <w:szCs w:val="20"/>
        </w:rPr>
        <w:t>The Municipal and Property Division also oversees the Assessment Review and Equalization bureaus and has the responsibility of:</w:t>
      </w:r>
    </w:p>
    <w:p w14:paraId="4671379C" w14:textId="77777777" w:rsidR="002471F7" w:rsidRPr="003E4FED" w:rsidRDefault="002471F7" w:rsidP="002471F7">
      <w:pPr>
        <w:shd w:val="clear" w:color="auto" w:fill="FFFFFF"/>
        <w:spacing w:after="90"/>
        <w:rPr>
          <w:rFonts w:ascii="Verdana" w:eastAsia="Times New Roman" w:hAnsi="Verdana" w:cs="Times New Roman"/>
          <w:color w:val="222222"/>
          <w:sz w:val="20"/>
          <w:szCs w:val="20"/>
        </w:rPr>
      </w:pPr>
      <w:r w:rsidRPr="003E4FED">
        <w:rPr>
          <w:rFonts w:ascii="Verdana" w:eastAsia="Times New Roman" w:hAnsi="Verdana" w:cs="Times New Roman"/>
          <w:color w:val="222222"/>
          <w:sz w:val="20"/>
          <w:szCs w:val="20"/>
        </w:rPr>
        <w:t>Monitoring revaluations and revaluation contracts</w:t>
      </w:r>
    </w:p>
    <w:p w14:paraId="006F2C99" w14:textId="77777777" w:rsidR="002471F7" w:rsidRPr="003E4FED" w:rsidRDefault="002471F7" w:rsidP="002471F7">
      <w:pPr>
        <w:shd w:val="clear" w:color="auto" w:fill="FFFFFF"/>
        <w:rPr>
          <w:rFonts w:ascii="Verdana" w:eastAsia="Times New Roman" w:hAnsi="Verdana" w:cs="Times New Roman"/>
          <w:color w:val="222222"/>
          <w:sz w:val="20"/>
          <w:szCs w:val="20"/>
        </w:rPr>
      </w:pPr>
      <w:r w:rsidRPr="003E4FED">
        <w:rPr>
          <w:rFonts w:ascii="Verdana" w:eastAsia="Times New Roman" w:hAnsi="Verdana" w:cs="Times New Roman"/>
          <w:color w:val="222222"/>
          <w:sz w:val="20"/>
          <w:szCs w:val="20"/>
        </w:rPr>
        <w:t>Todd Haywood, RES, CNHA</w:t>
      </w:r>
    </w:p>
    <w:p w14:paraId="440EA3A7" w14:textId="77777777" w:rsidR="002471F7" w:rsidRPr="003E4FED" w:rsidRDefault="002471F7" w:rsidP="002471F7">
      <w:pPr>
        <w:shd w:val="clear" w:color="auto" w:fill="FFFFFF"/>
        <w:rPr>
          <w:rFonts w:ascii="Calibri" w:eastAsia="Times New Roman" w:hAnsi="Calibri" w:cs="Calibri"/>
          <w:color w:val="222222"/>
          <w:sz w:val="20"/>
          <w:szCs w:val="20"/>
        </w:rPr>
      </w:pPr>
      <w:r w:rsidRPr="003E4FED">
        <w:rPr>
          <w:rFonts w:ascii="Times New Roman" w:eastAsia="Times New Roman" w:hAnsi="Times New Roman" w:cs="Times New Roman"/>
          <w:color w:val="222222"/>
          <w:sz w:val="20"/>
          <w:szCs w:val="20"/>
        </w:rPr>
        <w:t>Granite Hill Municipal Services</w:t>
      </w:r>
    </w:p>
    <w:p w14:paraId="00A90EBF" w14:textId="77777777" w:rsidR="002471F7" w:rsidRPr="003E4FED" w:rsidRDefault="002471F7" w:rsidP="002471F7">
      <w:pPr>
        <w:shd w:val="clear" w:color="auto" w:fill="FFFFFF"/>
        <w:rPr>
          <w:rFonts w:ascii="Verdana" w:eastAsia="Times New Roman" w:hAnsi="Verdana" w:cs="Times New Roman"/>
          <w:color w:val="222222"/>
          <w:sz w:val="20"/>
          <w:szCs w:val="20"/>
        </w:rPr>
      </w:pPr>
      <w:r w:rsidRPr="003E4FED">
        <w:rPr>
          <w:rFonts w:ascii="Times New Roman" w:eastAsia="Times New Roman" w:hAnsi="Times New Roman" w:cs="Times New Roman"/>
          <w:color w:val="222222"/>
          <w:sz w:val="20"/>
          <w:szCs w:val="20"/>
        </w:rPr>
        <w:t>PO Box 1484 Concord NH, 03302</w:t>
      </w:r>
    </w:p>
    <w:p w14:paraId="168C1CDF" w14:textId="39542007" w:rsidR="00DE7746" w:rsidRPr="00EE3011" w:rsidRDefault="002471F7" w:rsidP="00293827">
      <w:pPr>
        <w:shd w:val="clear" w:color="auto" w:fill="FFFFFF"/>
        <w:rPr>
          <w:rFonts w:ascii="Times New Roman" w:eastAsia="Times New Roman" w:hAnsi="Times New Roman" w:cs="Times New Roman"/>
          <w:color w:val="222222"/>
          <w:sz w:val="20"/>
          <w:szCs w:val="20"/>
        </w:rPr>
      </w:pPr>
      <w:r w:rsidRPr="003E4FED">
        <w:rPr>
          <w:rFonts w:ascii="Times New Roman" w:eastAsia="Times New Roman" w:hAnsi="Times New Roman" w:cs="Times New Roman"/>
          <w:color w:val="222222"/>
          <w:sz w:val="20"/>
          <w:szCs w:val="20"/>
        </w:rPr>
        <w:t>Phone: Office (617) 528-9738, Cell Phone 603-496-7293</w:t>
      </w:r>
    </w:p>
    <w:sectPr w:rsidR="00DE7746" w:rsidRPr="00EE3011" w:rsidSect="00F82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MT">
    <w:altName w:val="Arial"/>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12764"/>
    <w:multiLevelType w:val="hybridMultilevel"/>
    <w:tmpl w:val="9174BC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FD77CF"/>
    <w:multiLevelType w:val="multilevel"/>
    <w:tmpl w:val="4702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ED"/>
    <w:rsid w:val="00036DB1"/>
    <w:rsid w:val="00052E5C"/>
    <w:rsid w:val="000573B4"/>
    <w:rsid w:val="000D7E26"/>
    <w:rsid w:val="000E75DA"/>
    <w:rsid w:val="001328B4"/>
    <w:rsid w:val="0017680B"/>
    <w:rsid w:val="00177E07"/>
    <w:rsid w:val="002471F7"/>
    <w:rsid w:val="00293827"/>
    <w:rsid w:val="003B13C7"/>
    <w:rsid w:val="003B61BB"/>
    <w:rsid w:val="003E4FED"/>
    <w:rsid w:val="004459A1"/>
    <w:rsid w:val="00447911"/>
    <w:rsid w:val="004B1D10"/>
    <w:rsid w:val="004E43EE"/>
    <w:rsid w:val="00827781"/>
    <w:rsid w:val="00891C6B"/>
    <w:rsid w:val="008D4D89"/>
    <w:rsid w:val="00A240F1"/>
    <w:rsid w:val="00AD11DF"/>
    <w:rsid w:val="00B54C33"/>
    <w:rsid w:val="00C5546C"/>
    <w:rsid w:val="00D82AC7"/>
    <w:rsid w:val="00E75299"/>
    <w:rsid w:val="00EA1664"/>
    <w:rsid w:val="00EE3011"/>
    <w:rsid w:val="00F56B24"/>
    <w:rsid w:val="00F823A6"/>
    <w:rsid w:val="00F9487C"/>
    <w:rsid w:val="00FD1008"/>
    <w:rsid w:val="00FE0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CC7567"/>
  <w15:chartTrackingRefBased/>
  <w15:docId w15:val="{13DE96F7-2648-D247-B58E-C2B64DF2B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4FE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FE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E4FED"/>
    <w:rPr>
      <w:color w:val="0000FF"/>
      <w:u w:val="single"/>
    </w:rPr>
  </w:style>
  <w:style w:type="paragraph" w:styleId="NormalWeb">
    <w:name w:val="Normal (Web)"/>
    <w:basedOn w:val="Normal"/>
    <w:uiPriority w:val="99"/>
    <w:semiHidden/>
    <w:unhideWhenUsed/>
    <w:rsid w:val="003E4FE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82AC7"/>
    <w:pPr>
      <w:ind w:left="720"/>
      <w:contextualSpacing/>
    </w:pPr>
  </w:style>
  <w:style w:type="paragraph" w:styleId="Revision">
    <w:name w:val="Revision"/>
    <w:hidden/>
    <w:uiPriority w:val="99"/>
    <w:semiHidden/>
    <w:rsid w:val="00F56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25520">
      <w:bodyDiv w:val="1"/>
      <w:marLeft w:val="0"/>
      <w:marRight w:val="0"/>
      <w:marTop w:val="0"/>
      <w:marBottom w:val="0"/>
      <w:divBdr>
        <w:top w:val="none" w:sz="0" w:space="0" w:color="auto"/>
        <w:left w:val="none" w:sz="0" w:space="0" w:color="auto"/>
        <w:bottom w:val="none" w:sz="0" w:space="0" w:color="auto"/>
        <w:right w:val="none" w:sz="0" w:space="0" w:color="auto"/>
      </w:divBdr>
      <w:divsChild>
        <w:div w:id="1702586553">
          <w:marLeft w:val="0"/>
          <w:marRight w:val="0"/>
          <w:marTop w:val="0"/>
          <w:marBottom w:val="0"/>
          <w:divBdr>
            <w:top w:val="none" w:sz="0" w:space="0" w:color="auto"/>
            <w:left w:val="none" w:sz="0" w:space="0" w:color="auto"/>
            <w:bottom w:val="none" w:sz="0" w:space="0" w:color="auto"/>
            <w:right w:val="none" w:sz="0" w:space="0" w:color="auto"/>
          </w:divBdr>
        </w:div>
        <w:div w:id="370227290">
          <w:marLeft w:val="0"/>
          <w:marRight w:val="0"/>
          <w:marTop w:val="0"/>
          <w:marBottom w:val="0"/>
          <w:divBdr>
            <w:top w:val="none" w:sz="0" w:space="0" w:color="auto"/>
            <w:left w:val="none" w:sz="0" w:space="0" w:color="auto"/>
            <w:bottom w:val="none" w:sz="0" w:space="0" w:color="auto"/>
            <w:right w:val="none" w:sz="0" w:space="0" w:color="auto"/>
          </w:divBdr>
        </w:div>
        <w:div w:id="1765371534">
          <w:marLeft w:val="0"/>
          <w:marRight w:val="0"/>
          <w:marTop w:val="0"/>
          <w:marBottom w:val="0"/>
          <w:divBdr>
            <w:top w:val="none" w:sz="0" w:space="0" w:color="auto"/>
            <w:left w:val="none" w:sz="0" w:space="0" w:color="auto"/>
            <w:bottom w:val="none" w:sz="0" w:space="0" w:color="auto"/>
            <w:right w:val="none" w:sz="0" w:space="0" w:color="auto"/>
          </w:divBdr>
        </w:div>
        <w:div w:id="1834249601">
          <w:marLeft w:val="0"/>
          <w:marRight w:val="0"/>
          <w:marTop w:val="0"/>
          <w:marBottom w:val="0"/>
          <w:divBdr>
            <w:top w:val="none" w:sz="0" w:space="0" w:color="auto"/>
            <w:left w:val="none" w:sz="0" w:space="0" w:color="auto"/>
            <w:bottom w:val="none" w:sz="0" w:space="0" w:color="auto"/>
            <w:right w:val="none" w:sz="0" w:space="0" w:color="auto"/>
          </w:divBdr>
        </w:div>
        <w:div w:id="354696785">
          <w:marLeft w:val="0"/>
          <w:marRight w:val="0"/>
          <w:marTop w:val="0"/>
          <w:marBottom w:val="0"/>
          <w:divBdr>
            <w:top w:val="none" w:sz="0" w:space="0" w:color="auto"/>
            <w:left w:val="none" w:sz="0" w:space="0" w:color="auto"/>
            <w:bottom w:val="none" w:sz="0" w:space="0" w:color="auto"/>
            <w:right w:val="none" w:sz="0" w:space="0" w:color="auto"/>
          </w:divBdr>
        </w:div>
        <w:div w:id="1428502148">
          <w:marLeft w:val="0"/>
          <w:marRight w:val="0"/>
          <w:marTop w:val="0"/>
          <w:marBottom w:val="0"/>
          <w:divBdr>
            <w:top w:val="none" w:sz="0" w:space="0" w:color="auto"/>
            <w:left w:val="none" w:sz="0" w:space="0" w:color="auto"/>
            <w:bottom w:val="none" w:sz="0" w:space="0" w:color="auto"/>
            <w:right w:val="none" w:sz="0" w:space="0" w:color="auto"/>
          </w:divBdr>
        </w:div>
        <w:div w:id="1441490515">
          <w:marLeft w:val="0"/>
          <w:marRight w:val="0"/>
          <w:marTop w:val="0"/>
          <w:marBottom w:val="0"/>
          <w:divBdr>
            <w:top w:val="none" w:sz="0" w:space="0" w:color="auto"/>
            <w:left w:val="none" w:sz="0" w:space="0" w:color="auto"/>
            <w:bottom w:val="none" w:sz="0" w:space="0" w:color="auto"/>
            <w:right w:val="none" w:sz="0" w:space="0" w:color="auto"/>
          </w:divBdr>
          <w:divsChild>
            <w:div w:id="964122498">
              <w:marLeft w:val="0"/>
              <w:marRight w:val="0"/>
              <w:marTop w:val="0"/>
              <w:marBottom w:val="0"/>
              <w:divBdr>
                <w:top w:val="none" w:sz="0" w:space="0" w:color="auto"/>
                <w:left w:val="none" w:sz="0" w:space="0" w:color="auto"/>
                <w:bottom w:val="none" w:sz="0" w:space="0" w:color="auto"/>
                <w:right w:val="none" w:sz="0" w:space="0" w:color="auto"/>
              </w:divBdr>
              <w:divsChild>
                <w:div w:id="210071905">
                  <w:marLeft w:val="0"/>
                  <w:marRight w:val="0"/>
                  <w:marTop w:val="0"/>
                  <w:marBottom w:val="0"/>
                  <w:divBdr>
                    <w:top w:val="none" w:sz="0" w:space="0" w:color="auto"/>
                    <w:left w:val="none" w:sz="0" w:space="0" w:color="auto"/>
                    <w:bottom w:val="none" w:sz="0" w:space="0" w:color="auto"/>
                    <w:right w:val="none" w:sz="0" w:space="0" w:color="auto"/>
                  </w:divBdr>
                </w:div>
              </w:divsChild>
            </w:div>
            <w:div w:id="807744971">
              <w:marLeft w:val="0"/>
              <w:marRight w:val="0"/>
              <w:marTop w:val="0"/>
              <w:marBottom w:val="0"/>
              <w:divBdr>
                <w:top w:val="none" w:sz="0" w:space="0" w:color="auto"/>
                <w:left w:val="none" w:sz="0" w:space="0" w:color="auto"/>
                <w:bottom w:val="none" w:sz="0" w:space="0" w:color="auto"/>
                <w:right w:val="none" w:sz="0" w:space="0" w:color="auto"/>
              </w:divBdr>
            </w:div>
          </w:divsChild>
        </w:div>
        <w:div w:id="567417623">
          <w:marLeft w:val="0"/>
          <w:marRight w:val="0"/>
          <w:marTop w:val="0"/>
          <w:marBottom w:val="0"/>
          <w:divBdr>
            <w:top w:val="none" w:sz="0" w:space="0" w:color="auto"/>
            <w:left w:val="none" w:sz="0" w:space="0" w:color="auto"/>
            <w:bottom w:val="none" w:sz="0" w:space="0" w:color="auto"/>
            <w:right w:val="none" w:sz="0" w:space="0" w:color="auto"/>
          </w:divBdr>
        </w:div>
        <w:div w:id="1362708861">
          <w:marLeft w:val="0"/>
          <w:marRight w:val="0"/>
          <w:marTop w:val="0"/>
          <w:marBottom w:val="0"/>
          <w:divBdr>
            <w:top w:val="none" w:sz="0" w:space="0" w:color="auto"/>
            <w:left w:val="none" w:sz="0" w:space="0" w:color="auto"/>
            <w:bottom w:val="none" w:sz="0" w:space="0" w:color="auto"/>
            <w:right w:val="none" w:sz="0" w:space="0" w:color="auto"/>
          </w:divBdr>
        </w:div>
        <w:div w:id="1888376195">
          <w:marLeft w:val="0"/>
          <w:marRight w:val="0"/>
          <w:marTop w:val="0"/>
          <w:marBottom w:val="0"/>
          <w:divBdr>
            <w:top w:val="none" w:sz="0" w:space="0" w:color="auto"/>
            <w:left w:val="none" w:sz="0" w:space="0" w:color="auto"/>
            <w:bottom w:val="none" w:sz="0" w:space="0" w:color="auto"/>
            <w:right w:val="none" w:sz="0" w:space="0" w:color="auto"/>
          </w:divBdr>
        </w:div>
        <w:div w:id="403571247">
          <w:marLeft w:val="0"/>
          <w:marRight w:val="0"/>
          <w:marTop w:val="0"/>
          <w:marBottom w:val="0"/>
          <w:divBdr>
            <w:top w:val="none" w:sz="0" w:space="0" w:color="auto"/>
            <w:left w:val="none" w:sz="0" w:space="0" w:color="auto"/>
            <w:bottom w:val="none" w:sz="0" w:space="0" w:color="auto"/>
            <w:right w:val="none" w:sz="0" w:space="0" w:color="auto"/>
          </w:divBdr>
        </w:div>
        <w:div w:id="997685005">
          <w:marLeft w:val="0"/>
          <w:marRight w:val="0"/>
          <w:marTop w:val="0"/>
          <w:marBottom w:val="0"/>
          <w:divBdr>
            <w:top w:val="none" w:sz="0" w:space="0" w:color="auto"/>
            <w:left w:val="none" w:sz="0" w:space="0" w:color="auto"/>
            <w:bottom w:val="none" w:sz="0" w:space="0" w:color="auto"/>
            <w:right w:val="none" w:sz="0" w:space="0" w:color="auto"/>
          </w:divBdr>
        </w:div>
        <w:div w:id="1227060973">
          <w:marLeft w:val="0"/>
          <w:marRight w:val="0"/>
          <w:marTop w:val="0"/>
          <w:marBottom w:val="0"/>
          <w:divBdr>
            <w:top w:val="none" w:sz="0" w:space="0" w:color="auto"/>
            <w:left w:val="none" w:sz="0" w:space="0" w:color="auto"/>
            <w:bottom w:val="none" w:sz="0" w:space="0" w:color="auto"/>
            <w:right w:val="none" w:sz="0" w:space="0" w:color="auto"/>
          </w:divBdr>
        </w:div>
        <w:div w:id="198855624">
          <w:marLeft w:val="0"/>
          <w:marRight w:val="0"/>
          <w:marTop w:val="0"/>
          <w:marBottom w:val="0"/>
          <w:divBdr>
            <w:top w:val="none" w:sz="0" w:space="0" w:color="auto"/>
            <w:left w:val="none" w:sz="0" w:space="0" w:color="auto"/>
            <w:bottom w:val="none" w:sz="0" w:space="0" w:color="auto"/>
            <w:right w:val="none" w:sz="0" w:space="0" w:color="auto"/>
          </w:divBdr>
        </w:div>
        <w:div w:id="1257597096">
          <w:marLeft w:val="0"/>
          <w:marRight w:val="0"/>
          <w:marTop w:val="0"/>
          <w:marBottom w:val="0"/>
          <w:divBdr>
            <w:top w:val="none" w:sz="0" w:space="0" w:color="auto"/>
            <w:left w:val="none" w:sz="0" w:space="0" w:color="auto"/>
            <w:bottom w:val="none" w:sz="0" w:space="0" w:color="auto"/>
            <w:right w:val="none" w:sz="0" w:space="0" w:color="auto"/>
          </w:divBdr>
        </w:div>
        <w:div w:id="428085837">
          <w:marLeft w:val="0"/>
          <w:marRight w:val="0"/>
          <w:marTop w:val="0"/>
          <w:marBottom w:val="0"/>
          <w:divBdr>
            <w:top w:val="none" w:sz="0" w:space="0" w:color="auto"/>
            <w:left w:val="none" w:sz="0" w:space="0" w:color="auto"/>
            <w:bottom w:val="none" w:sz="0" w:space="0" w:color="auto"/>
            <w:right w:val="none" w:sz="0" w:space="0" w:color="auto"/>
          </w:divBdr>
        </w:div>
        <w:div w:id="483932637">
          <w:marLeft w:val="0"/>
          <w:marRight w:val="0"/>
          <w:marTop w:val="0"/>
          <w:marBottom w:val="0"/>
          <w:divBdr>
            <w:top w:val="none" w:sz="0" w:space="0" w:color="auto"/>
            <w:left w:val="none" w:sz="0" w:space="0" w:color="auto"/>
            <w:bottom w:val="none" w:sz="0" w:space="0" w:color="auto"/>
            <w:right w:val="none" w:sz="0" w:space="0" w:color="auto"/>
          </w:divBdr>
        </w:div>
        <w:div w:id="1596748270">
          <w:marLeft w:val="0"/>
          <w:marRight w:val="0"/>
          <w:marTop w:val="0"/>
          <w:marBottom w:val="0"/>
          <w:divBdr>
            <w:top w:val="none" w:sz="0" w:space="0" w:color="auto"/>
            <w:left w:val="none" w:sz="0" w:space="0" w:color="auto"/>
            <w:bottom w:val="none" w:sz="0" w:space="0" w:color="auto"/>
            <w:right w:val="none" w:sz="0" w:space="0" w:color="auto"/>
          </w:divBdr>
        </w:div>
        <w:div w:id="1453161613">
          <w:marLeft w:val="0"/>
          <w:marRight w:val="0"/>
          <w:marTop w:val="0"/>
          <w:marBottom w:val="0"/>
          <w:divBdr>
            <w:top w:val="none" w:sz="0" w:space="0" w:color="auto"/>
            <w:left w:val="none" w:sz="0" w:space="0" w:color="auto"/>
            <w:bottom w:val="none" w:sz="0" w:space="0" w:color="auto"/>
            <w:right w:val="none" w:sz="0" w:space="0" w:color="auto"/>
          </w:divBdr>
        </w:div>
        <w:div w:id="1638954740">
          <w:marLeft w:val="0"/>
          <w:marRight w:val="0"/>
          <w:marTop w:val="0"/>
          <w:marBottom w:val="0"/>
          <w:divBdr>
            <w:top w:val="none" w:sz="0" w:space="0" w:color="auto"/>
            <w:left w:val="none" w:sz="0" w:space="0" w:color="auto"/>
            <w:bottom w:val="none" w:sz="0" w:space="0" w:color="auto"/>
            <w:right w:val="none" w:sz="0" w:space="0" w:color="auto"/>
          </w:divBdr>
        </w:div>
        <w:div w:id="1940021398">
          <w:marLeft w:val="0"/>
          <w:marRight w:val="0"/>
          <w:marTop w:val="0"/>
          <w:marBottom w:val="0"/>
          <w:divBdr>
            <w:top w:val="none" w:sz="0" w:space="0" w:color="auto"/>
            <w:left w:val="none" w:sz="0" w:space="0" w:color="auto"/>
            <w:bottom w:val="none" w:sz="0" w:space="0" w:color="auto"/>
            <w:right w:val="none" w:sz="0" w:space="0" w:color="auto"/>
          </w:divBdr>
          <w:divsChild>
            <w:div w:id="535889627">
              <w:marLeft w:val="0"/>
              <w:marRight w:val="0"/>
              <w:marTop w:val="0"/>
              <w:marBottom w:val="0"/>
              <w:divBdr>
                <w:top w:val="none" w:sz="0" w:space="0" w:color="auto"/>
                <w:left w:val="none" w:sz="0" w:space="0" w:color="auto"/>
                <w:bottom w:val="none" w:sz="0" w:space="0" w:color="auto"/>
                <w:right w:val="none" w:sz="0" w:space="0" w:color="auto"/>
              </w:divBdr>
            </w:div>
            <w:div w:id="100728980">
              <w:marLeft w:val="0"/>
              <w:marRight w:val="0"/>
              <w:marTop w:val="0"/>
              <w:marBottom w:val="0"/>
              <w:divBdr>
                <w:top w:val="none" w:sz="0" w:space="0" w:color="auto"/>
                <w:left w:val="none" w:sz="0" w:space="0" w:color="auto"/>
                <w:bottom w:val="none" w:sz="0" w:space="0" w:color="auto"/>
                <w:right w:val="none" w:sz="0" w:space="0" w:color="auto"/>
              </w:divBdr>
            </w:div>
            <w:div w:id="958410905">
              <w:marLeft w:val="0"/>
              <w:marRight w:val="0"/>
              <w:marTop w:val="0"/>
              <w:marBottom w:val="0"/>
              <w:divBdr>
                <w:top w:val="none" w:sz="0" w:space="0" w:color="auto"/>
                <w:left w:val="none" w:sz="0" w:space="0" w:color="auto"/>
                <w:bottom w:val="none" w:sz="0" w:space="0" w:color="auto"/>
                <w:right w:val="none" w:sz="0" w:space="0" w:color="auto"/>
              </w:divBdr>
            </w:div>
          </w:divsChild>
        </w:div>
        <w:div w:id="1895778762">
          <w:marLeft w:val="0"/>
          <w:marRight w:val="0"/>
          <w:marTop w:val="0"/>
          <w:marBottom w:val="0"/>
          <w:divBdr>
            <w:top w:val="none" w:sz="0" w:space="0" w:color="auto"/>
            <w:left w:val="none" w:sz="0" w:space="0" w:color="auto"/>
            <w:bottom w:val="none" w:sz="0" w:space="0" w:color="auto"/>
            <w:right w:val="none" w:sz="0" w:space="0" w:color="auto"/>
          </w:divBdr>
        </w:div>
        <w:div w:id="1976830584">
          <w:marLeft w:val="0"/>
          <w:marRight w:val="0"/>
          <w:marTop w:val="0"/>
          <w:marBottom w:val="0"/>
          <w:divBdr>
            <w:top w:val="none" w:sz="0" w:space="0" w:color="auto"/>
            <w:left w:val="none" w:sz="0" w:space="0" w:color="auto"/>
            <w:bottom w:val="none" w:sz="0" w:space="0" w:color="auto"/>
            <w:right w:val="none" w:sz="0" w:space="0" w:color="auto"/>
          </w:divBdr>
        </w:div>
        <w:div w:id="466247151">
          <w:marLeft w:val="0"/>
          <w:marRight w:val="0"/>
          <w:marTop w:val="0"/>
          <w:marBottom w:val="0"/>
          <w:divBdr>
            <w:top w:val="none" w:sz="0" w:space="0" w:color="auto"/>
            <w:left w:val="none" w:sz="0" w:space="0" w:color="auto"/>
            <w:bottom w:val="none" w:sz="0" w:space="0" w:color="auto"/>
            <w:right w:val="none" w:sz="0" w:space="0" w:color="auto"/>
          </w:divBdr>
        </w:div>
        <w:div w:id="1175461253">
          <w:marLeft w:val="0"/>
          <w:marRight w:val="0"/>
          <w:marTop w:val="0"/>
          <w:marBottom w:val="0"/>
          <w:divBdr>
            <w:top w:val="none" w:sz="0" w:space="0" w:color="auto"/>
            <w:left w:val="none" w:sz="0" w:space="0" w:color="auto"/>
            <w:bottom w:val="none" w:sz="0" w:space="0" w:color="auto"/>
            <w:right w:val="none" w:sz="0" w:space="0" w:color="auto"/>
          </w:divBdr>
        </w:div>
        <w:div w:id="233709828">
          <w:marLeft w:val="0"/>
          <w:marRight w:val="0"/>
          <w:marTop w:val="0"/>
          <w:marBottom w:val="0"/>
          <w:divBdr>
            <w:top w:val="none" w:sz="0" w:space="0" w:color="auto"/>
            <w:left w:val="none" w:sz="0" w:space="0" w:color="auto"/>
            <w:bottom w:val="none" w:sz="0" w:space="0" w:color="auto"/>
            <w:right w:val="none" w:sz="0" w:space="0" w:color="auto"/>
          </w:divBdr>
        </w:div>
        <w:div w:id="374425050">
          <w:marLeft w:val="0"/>
          <w:marRight w:val="0"/>
          <w:marTop w:val="0"/>
          <w:marBottom w:val="0"/>
          <w:divBdr>
            <w:top w:val="none" w:sz="0" w:space="0" w:color="auto"/>
            <w:left w:val="none" w:sz="0" w:space="0" w:color="auto"/>
            <w:bottom w:val="none" w:sz="0" w:space="0" w:color="auto"/>
            <w:right w:val="none" w:sz="0" w:space="0" w:color="auto"/>
          </w:divBdr>
        </w:div>
        <w:div w:id="1700816655">
          <w:marLeft w:val="0"/>
          <w:marRight w:val="0"/>
          <w:marTop w:val="0"/>
          <w:marBottom w:val="0"/>
          <w:divBdr>
            <w:top w:val="none" w:sz="0" w:space="0" w:color="auto"/>
            <w:left w:val="none" w:sz="0" w:space="0" w:color="auto"/>
            <w:bottom w:val="none" w:sz="0" w:space="0" w:color="auto"/>
            <w:right w:val="none" w:sz="0" w:space="0" w:color="auto"/>
          </w:divBdr>
        </w:div>
        <w:div w:id="1270434088">
          <w:marLeft w:val="0"/>
          <w:marRight w:val="0"/>
          <w:marTop w:val="0"/>
          <w:marBottom w:val="0"/>
          <w:divBdr>
            <w:top w:val="none" w:sz="0" w:space="0" w:color="auto"/>
            <w:left w:val="none" w:sz="0" w:space="0" w:color="auto"/>
            <w:bottom w:val="none" w:sz="0" w:space="0" w:color="auto"/>
            <w:right w:val="none" w:sz="0" w:space="0" w:color="auto"/>
          </w:divBdr>
        </w:div>
        <w:div w:id="788088474">
          <w:marLeft w:val="0"/>
          <w:marRight w:val="0"/>
          <w:marTop w:val="0"/>
          <w:marBottom w:val="0"/>
          <w:divBdr>
            <w:top w:val="none" w:sz="0" w:space="0" w:color="auto"/>
            <w:left w:val="none" w:sz="0" w:space="0" w:color="auto"/>
            <w:bottom w:val="none" w:sz="0" w:space="0" w:color="auto"/>
            <w:right w:val="none" w:sz="0" w:space="0" w:color="auto"/>
          </w:divBdr>
        </w:div>
        <w:div w:id="594360033">
          <w:marLeft w:val="0"/>
          <w:marRight w:val="0"/>
          <w:marTop w:val="0"/>
          <w:marBottom w:val="0"/>
          <w:divBdr>
            <w:top w:val="none" w:sz="0" w:space="0" w:color="auto"/>
            <w:left w:val="none" w:sz="0" w:space="0" w:color="auto"/>
            <w:bottom w:val="none" w:sz="0" w:space="0" w:color="auto"/>
            <w:right w:val="none" w:sz="0" w:space="0" w:color="auto"/>
          </w:divBdr>
        </w:div>
        <w:div w:id="1198202369">
          <w:marLeft w:val="0"/>
          <w:marRight w:val="0"/>
          <w:marTop w:val="0"/>
          <w:marBottom w:val="0"/>
          <w:divBdr>
            <w:top w:val="none" w:sz="0" w:space="0" w:color="auto"/>
            <w:left w:val="none" w:sz="0" w:space="0" w:color="auto"/>
            <w:bottom w:val="none" w:sz="0" w:space="0" w:color="auto"/>
            <w:right w:val="none" w:sz="0" w:space="0" w:color="auto"/>
          </w:divBdr>
          <w:divsChild>
            <w:div w:id="709307030">
              <w:marLeft w:val="0"/>
              <w:marRight w:val="0"/>
              <w:marTop w:val="0"/>
              <w:marBottom w:val="0"/>
              <w:divBdr>
                <w:top w:val="none" w:sz="0" w:space="0" w:color="auto"/>
                <w:left w:val="none" w:sz="0" w:space="0" w:color="auto"/>
                <w:bottom w:val="none" w:sz="0" w:space="0" w:color="auto"/>
                <w:right w:val="none" w:sz="0" w:space="0" w:color="auto"/>
              </w:divBdr>
              <w:divsChild>
                <w:div w:id="2014066985">
                  <w:marLeft w:val="0"/>
                  <w:marRight w:val="0"/>
                  <w:marTop w:val="0"/>
                  <w:marBottom w:val="0"/>
                  <w:divBdr>
                    <w:top w:val="none" w:sz="0" w:space="0" w:color="auto"/>
                    <w:left w:val="none" w:sz="0" w:space="0" w:color="auto"/>
                    <w:bottom w:val="none" w:sz="0" w:space="0" w:color="auto"/>
                    <w:right w:val="none" w:sz="0" w:space="0" w:color="auto"/>
                  </w:divBdr>
                </w:div>
                <w:div w:id="2036156844">
                  <w:marLeft w:val="0"/>
                  <w:marRight w:val="0"/>
                  <w:marTop w:val="0"/>
                  <w:marBottom w:val="0"/>
                  <w:divBdr>
                    <w:top w:val="none" w:sz="0" w:space="0" w:color="auto"/>
                    <w:left w:val="none" w:sz="0" w:space="0" w:color="auto"/>
                    <w:bottom w:val="none" w:sz="0" w:space="0" w:color="auto"/>
                    <w:right w:val="none" w:sz="0" w:space="0" w:color="auto"/>
                  </w:divBdr>
                </w:div>
                <w:div w:id="1520854852">
                  <w:marLeft w:val="0"/>
                  <w:marRight w:val="0"/>
                  <w:marTop w:val="0"/>
                  <w:marBottom w:val="0"/>
                  <w:divBdr>
                    <w:top w:val="none" w:sz="0" w:space="0" w:color="auto"/>
                    <w:left w:val="none" w:sz="0" w:space="0" w:color="auto"/>
                    <w:bottom w:val="none" w:sz="0" w:space="0" w:color="auto"/>
                    <w:right w:val="none" w:sz="0" w:space="0" w:color="auto"/>
                  </w:divBdr>
                </w:div>
                <w:div w:id="1531455907">
                  <w:marLeft w:val="0"/>
                  <w:marRight w:val="0"/>
                  <w:marTop w:val="0"/>
                  <w:marBottom w:val="0"/>
                  <w:divBdr>
                    <w:top w:val="none" w:sz="0" w:space="0" w:color="auto"/>
                    <w:left w:val="none" w:sz="0" w:space="0" w:color="auto"/>
                    <w:bottom w:val="none" w:sz="0" w:space="0" w:color="auto"/>
                    <w:right w:val="none" w:sz="0" w:space="0" w:color="auto"/>
                  </w:divBdr>
                  <w:divsChild>
                    <w:div w:id="1054503509">
                      <w:marLeft w:val="0"/>
                      <w:marRight w:val="0"/>
                      <w:marTop w:val="0"/>
                      <w:marBottom w:val="0"/>
                      <w:divBdr>
                        <w:top w:val="none" w:sz="0" w:space="0" w:color="auto"/>
                        <w:left w:val="none" w:sz="0" w:space="0" w:color="auto"/>
                        <w:bottom w:val="none" w:sz="0" w:space="0" w:color="auto"/>
                        <w:right w:val="none" w:sz="0" w:space="0" w:color="auto"/>
                      </w:divBdr>
                    </w:div>
                  </w:divsChild>
                </w:div>
                <w:div w:id="1832911592">
                  <w:marLeft w:val="0"/>
                  <w:marRight w:val="0"/>
                  <w:marTop w:val="0"/>
                  <w:marBottom w:val="0"/>
                  <w:divBdr>
                    <w:top w:val="none" w:sz="0" w:space="0" w:color="auto"/>
                    <w:left w:val="none" w:sz="0" w:space="0" w:color="auto"/>
                    <w:bottom w:val="none" w:sz="0" w:space="0" w:color="auto"/>
                    <w:right w:val="none" w:sz="0" w:space="0" w:color="auto"/>
                  </w:divBdr>
                </w:div>
                <w:div w:id="1827475833">
                  <w:marLeft w:val="0"/>
                  <w:marRight w:val="0"/>
                  <w:marTop w:val="0"/>
                  <w:marBottom w:val="0"/>
                  <w:divBdr>
                    <w:top w:val="none" w:sz="0" w:space="0" w:color="auto"/>
                    <w:left w:val="none" w:sz="0" w:space="0" w:color="auto"/>
                    <w:bottom w:val="none" w:sz="0" w:space="0" w:color="auto"/>
                    <w:right w:val="none" w:sz="0" w:space="0" w:color="auto"/>
                  </w:divBdr>
                  <w:divsChild>
                    <w:div w:id="193422849">
                      <w:marLeft w:val="0"/>
                      <w:marRight w:val="0"/>
                      <w:marTop w:val="0"/>
                      <w:marBottom w:val="0"/>
                      <w:divBdr>
                        <w:top w:val="none" w:sz="0" w:space="0" w:color="auto"/>
                        <w:left w:val="none" w:sz="0" w:space="0" w:color="auto"/>
                        <w:bottom w:val="none" w:sz="0" w:space="0" w:color="auto"/>
                        <w:right w:val="none" w:sz="0" w:space="0" w:color="auto"/>
                      </w:divBdr>
                    </w:div>
                  </w:divsChild>
                </w:div>
                <w:div w:id="1482234107">
                  <w:marLeft w:val="0"/>
                  <w:marRight w:val="0"/>
                  <w:marTop w:val="0"/>
                  <w:marBottom w:val="0"/>
                  <w:divBdr>
                    <w:top w:val="none" w:sz="0" w:space="0" w:color="auto"/>
                    <w:left w:val="none" w:sz="0" w:space="0" w:color="auto"/>
                    <w:bottom w:val="none" w:sz="0" w:space="0" w:color="auto"/>
                    <w:right w:val="none" w:sz="0" w:space="0" w:color="auto"/>
                  </w:divBdr>
                </w:div>
                <w:div w:id="907810021">
                  <w:marLeft w:val="0"/>
                  <w:marRight w:val="0"/>
                  <w:marTop w:val="0"/>
                  <w:marBottom w:val="0"/>
                  <w:divBdr>
                    <w:top w:val="none" w:sz="0" w:space="0" w:color="auto"/>
                    <w:left w:val="none" w:sz="0" w:space="0" w:color="auto"/>
                    <w:bottom w:val="none" w:sz="0" w:space="0" w:color="auto"/>
                    <w:right w:val="none" w:sz="0" w:space="0" w:color="auto"/>
                  </w:divBdr>
                  <w:divsChild>
                    <w:div w:id="772481830">
                      <w:marLeft w:val="0"/>
                      <w:marRight w:val="0"/>
                      <w:marTop w:val="0"/>
                      <w:marBottom w:val="0"/>
                      <w:divBdr>
                        <w:top w:val="none" w:sz="0" w:space="0" w:color="auto"/>
                        <w:left w:val="none" w:sz="0" w:space="0" w:color="auto"/>
                        <w:bottom w:val="none" w:sz="0" w:space="0" w:color="auto"/>
                        <w:right w:val="none" w:sz="0" w:space="0" w:color="auto"/>
                      </w:divBdr>
                      <w:divsChild>
                        <w:div w:id="2063288686">
                          <w:marLeft w:val="0"/>
                          <w:marRight w:val="0"/>
                          <w:marTop w:val="0"/>
                          <w:marBottom w:val="0"/>
                          <w:divBdr>
                            <w:top w:val="none" w:sz="0" w:space="0" w:color="auto"/>
                            <w:left w:val="none" w:sz="0" w:space="0" w:color="auto"/>
                            <w:bottom w:val="none" w:sz="0" w:space="0" w:color="auto"/>
                            <w:right w:val="none" w:sz="0" w:space="0" w:color="auto"/>
                          </w:divBdr>
                        </w:div>
                      </w:divsChild>
                    </w:div>
                    <w:div w:id="18480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xfairness.github.io/Taxes2021/Tax_Increases_Breck_Hill_Road.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xfairness.github.io/Taxes2021/Tax_Increases_Wilmott_Way.pdf" TargetMode="External"/><Relationship Id="rId11" Type="http://schemas.openxmlformats.org/officeDocument/2006/relationships/chart" Target="charts/chart1.xml"/><Relationship Id="rId5" Type="http://schemas.openxmlformats.org/officeDocument/2006/relationships/hyperlink" Target="https://taxfairness.github.io/Taxes2021/Tax_Increases_85_Dartmouth_College_Highway.pdf"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file:////Users/HebeQuinton/Desktop/Desktop/Lyme%20properties/TFL%20old_new12_18_21.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r>
              <a:rPr lang="en-US" sz="1600" b="1"/>
              <a:t>Percent Change in Taxes vs 2021 Assessment</a:t>
            </a:r>
          </a:p>
        </c:rich>
      </c:tx>
      <c:overlay val="0"/>
      <c:spPr>
        <a:noFill/>
        <a:ln>
          <a:noFill/>
        </a:ln>
        <a:effectLst/>
      </c:spPr>
      <c:txPr>
        <a:bodyPr rot="0" spcFirstLastPara="1" vertOverflow="ellipsis" vert="horz" wrap="square" anchor="ctr" anchorCtr="1"/>
        <a:lstStyle/>
        <a:p>
          <a:pPr>
            <a:defRPr sz="16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965660563550536"/>
          <c:y val="0.13469723584591456"/>
          <c:w val="0.78924794292574008"/>
          <c:h val="0.82772475287999714"/>
        </c:manualLayout>
      </c:layout>
      <c:scatterChart>
        <c:scatterStyle val="lineMarker"/>
        <c:varyColors val="0"/>
        <c:ser>
          <c:idx val="0"/>
          <c:order val="0"/>
          <c:tx>
            <c:strRef>
              <c:f>'Tax graph'!$M$3</c:f>
              <c:strCache>
                <c:ptCount val="1"/>
                <c:pt idx="0">
                  <c:v>Change in Taxes</c:v>
                </c:pt>
              </c:strCache>
            </c:strRef>
          </c:tx>
          <c:spPr>
            <a:ln w="19050" cap="rnd">
              <a:noFill/>
              <a:round/>
            </a:ln>
            <a:effectLst/>
          </c:spPr>
          <c:marker>
            <c:symbol val="circle"/>
            <c:size val="5"/>
            <c:spPr>
              <a:solidFill>
                <a:schemeClr val="accent1"/>
              </a:solidFill>
              <a:ln w="9525">
                <a:solidFill>
                  <a:schemeClr val="accent1"/>
                </a:solidFill>
              </a:ln>
              <a:effectLst/>
            </c:spPr>
          </c:marker>
          <c:xVal>
            <c:numRef>
              <c:f>'Tax graph'!$L$4:$L$980</c:f>
              <c:numCache>
                <c:formatCode>"$"#,##0</c:formatCode>
                <c:ptCount val="977"/>
                <c:pt idx="0">
                  <c:v>134500</c:v>
                </c:pt>
                <c:pt idx="1">
                  <c:v>533400</c:v>
                </c:pt>
                <c:pt idx="2">
                  <c:v>146100</c:v>
                </c:pt>
                <c:pt idx="3">
                  <c:v>18800</c:v>
                </c:pt>
                <c:pt idx="4">
                  <c:v>420500</c:v>
                </c:pt>
                <c:pt idx="5">
                  <c:v>634400</c:v>
                </c:pt>
                <c:pt idx="6">
                  <c:v>479200</c:v>
                </c:pt>
                <c:pt idx="7">
                  <c:v>933700</c:v>
                </c:pt>
                <c:pt idx="8">
                  <c:v>211200</c:v>
                </c:pt>
                <c:pt idx="9">
                  <c:v>576700</c:v>
                </c:pt>
                <c:pt idx="10">
                  <c:v>686100</c:v>
                </c:pt>
                <c:pt idx="11">
                  <c:v>23200</c:v>
                </c:pt>
                <c:pt idx="12">
                  <c:v>464100</c:v>
                </c:pt>
                <c:pt idx="13">
                  <c:v>310100</c:v>
                </c:pt>
                <c:pt idx="14">
                  <c:v>50200</c:v>
                </c:pt>
                <c:pt idx="15">
                  <c:v>1007500</c:v>
                </c:pt>
                <c:pt idx="16">
                  <c:v>81500</c:v>
                </c:pt>
                <c:pt idx="17">
                  <c:v>856200</c:v>
                </c:pt>
                <c:pt idx="18">
                  <c:v>1206700</c:v>
                </c:pt>
                <c:pt idx="19">
                  <c:v>349600</c:v>
                </c:pt>
                <c:pt idx="20">
                  <c:v>1289500</c:v>
                </c:pt>
                <c:pt idx="21">
                  <c:v>724200</c:v>
                </c:pt>
                <c:pt idx="22">
                  <c:v>552900</c:v>
                </c:pt>
                <c:pt idx="23">
                  <c:v>426600</c:v>
                </c:pt>
                <c:pt idx="24">
                  <c:v>719200</c:v>
                </c:pt>
                <c:pt idx="25">
                  <c:v>832200</c:v>
                </c:pt>
                <c:pt idx="26">
                  <c:v>774200</c:v>
                </c:pt>
                <c:pt idx="27">
                  <c:v>6400</c:v>
                </c:pt>
                <c:pt idx="28">
                  <c:v>6400</c:v>
                </c:pt>
                <c:pt idx="29">
                  <c:v>6400</c:v>
                </c:pt>
                <c:pt idx="30">
                  <c:v>6400</c:v>
                </c:pt>
                <c:pt idx="31">
                  <c:v>5000</c:v>
                </c:pt>
                <c:pt idx="32">
                  <c:v>5000</c:v>
                </c:pt>
                <c:pt idx="33">
                  <c:v>2500</c:v>
                </c:pt>
                <c:pt idx="34">
                  <c:v>2500</c:v>
                </c:pt>
                <c:pt idx="35">
                  <c:v>2500</c:v>
                </c:pt>
                <c:pt idx="36">
                  <c:v>1600</c:v>
                </c:pt>
                <c:pt idx="37">
                  <c:v>1600</c:v>
                </c:pt>
                <c:pt idx="38">
                  <c:v>1600</c:v>
                </c:pt>
                <c:pt idx="39">
                  <c:v>800</c:v>
                </c:pt>
                <c:pt idx="40">
                  <c:v>800</c:v>
                </c:pt>
                <c:pt idx="41">
                  <c:v>800</c:v>
                </c:pt>
                <c:pt idx="42">
                  <c:v>400</c:v>
                </c:pt>
                <c:pt idx="43">
                  <c:v>400</c:v>
                </c:pt>
                <c:pt idx="44">
                  <c:v>400</c:v>
                </c:pt>
                <c:pt idx="45">
                  <c:v>400</c:v>
                </c:pt>
                <c:pt idx="46">
                  <c:v>200</c:v>
                </c:pt>
                <c:pt idx="47">
                  <c:v>200</c:v>
                </c:pt>
                <c:pt idx="48">
                  <c:v>200</c:v>
                </c:pt>
                <c:pt idx="49">
                  <c:v>100</c:v>
                </c:pt>
                <c:pt idx="50">
                  <c:v>100</c:v>
                </c:pt>
                <c:pt idx="51">
                  <c:v>100</c:v>
                </c:pt>
                <c:pt idx="52">
                  <c:v>100</c:v>
                </c:pt>
                <c:pt idx="53">
                  <c:v>100</c:v>
                </c:pt>
                <c:pt idx="54">
                  <c:v>100</c:v>
                </c:pt>
                <c:pt idx="55">
                  <c:v>25500</c:v>
                </c:pt>
                <c:pt idx="56">
                  <c:v>13500</c:v>
                </c:pt>
                <c:pt idx="57">
                  <c:v>9900</c:v>
                </c:pt>
                <c:pt idx="58">
                  <c:v>7700</c:v>
                </c:pt>
                <c:pt idx="59">
                  <c:v>6900</c:v>
                </c:pt>
                <c:pt idx="60">
                  <c:v>6300</c:v>
                </c:pt>
                <c:pt idx="61">
                  <c:v>30700</c:v>
                </c:pt>
                <c:pt idx="62">
                  <c:v>22000</c:v>
                </c:pt>
                <c:pt idx="63">
                  <c:v>16900</c:v>
                </c:pt>
                <c:pt idx="64">
                  <c:v>11800</c:v>
                </c:pt>
                <c:pt idx="65">
                  <c:v>11000</c:v>
                </c:pt>
                <c:pt idx="66">
                  <c:v>6100</c:v>
                </c:pt>
                <c:pt idx="67">
                  <c:v>5900</c:v>
                </c:pt>
                <c:pt idx="68">
                  <c:v>14500</c:v>
                </c:pt>
                <c:pt idx="69">
                  <c:v>5300</c:v>
                </c:pt>
                <c:pt idx="70">
                  <c:v>5200</c:v>
                </c:pt>
                <c:pt idx="71">
                  <c:v>2600</c:v>
                </c:pt>
                <c:pt idx="72">
                  <c:v>2600</c:v>
                </c:pt>
                <c:pt idx="73">
                  <c:v>2600</c:v>
                </c:pt>
                <c:pt idx="74">
                  <c:v>2300</c:v>
                </c:pt>
                <c:pt idx="75">
                  <c:v>1300</c:v>
                </c:pt>
                <c:pt idx="76">
                  <c:v>1300</c:v>
                </c:pt>
                <c:pt idx="77">
                  <c:v>1300</c:v>
                </c:pt>
                <c:pt idx="78">
                  <c:v>59500</c:v>
                </c:pt>
                <c:pt idx="79">
                  <c:v>4500</c:v>
                </c:pt>
                <c:pt idx="80">
                  <c:v>4300</c:v>
                </c:pt>
                <c:pt idx="81">
                  <c:v>4300</c:v>
                </c:pt>
                <c:pt idx="82">
                  <c:v>25000</c:v>
                </c:pt>
                <c:pt idx="83">
                  <c:v>15600</c:v>
                </c:pt>
                <c:pt idx="84">
                  <c:v>8800</c:v>
                </c:pt>
                <c:pt idx="85">
                  <c:v>8400</c:v>
                </c:pt>
                <c:pt idx="86">
                  <c:v>8200</c:v>
                </c:pt>
                <c:pt idx="87">
                  <c:v>7600</c:v>
                </c:pt>
                <c:pt idx="88">
                  <c:v>4400</c:v>
                </c:pt>
                <c:pt idx="89">
                  <c:v>4200</c:v>
                </c:pt>
                <c:pt idx="90">
                  <c:v>4200</c:v>
                </c:pt>
                <c:pt idx="91">
                  <c:v>4000</c:v>
                </c:pt>
                <c:pt idx="92">
                  <c:v>3900</c:v>
                </c:pt>
                <c:pt idx="93">
                  <c:v>3800</c:v>
                </c:pt>
                <c:pt idx="94">
                  <c:v>2100</c:v>
                </c:pt>
                <c:pt idx="95">
                  <c:v>2100</c:v>
                </c:pt>
                <c:pt idx="96">
                  <c:v>2000</c:v>
                </c:pt>
                <c:pt idx="97">
                  <c:v>1100</c:v>
                </c:pt>
                <c:pt idx="98">
                  <c:v>1100</c:v>
                </c:pt>
                <c:pt idx="99">
                  <c:v>1000</c:v>
                </c:pt>
                <c:pt idx="100">
                  <c:v>1000</c:v>
                </c:pt>
                <c:pt idx="101">
                  <c:v>500</c:v>
                </c:pt>
                <c:pt idx="102">
                  <c:v>500</c:v>
                </c:pt>
                <c:pt idx="103">
                  <c:v>19100</c:v>
                </c:pt>
                <c:pt idx="104">
                  <c:v>14800</c:v>
                </c:pt>
                <c:pt idx="105">
                  <c:v>6800</c:v>
                </c:pt>
                <c:pt idx="106">
                  <c:v>3700</c:v>
                </c:pt>
                <c:pt idx="107">
                  <c:v>3700</c:v>
                </c:pt>
                <c:pt idx="108">
                  <c:v>3600</c:v>
                </c:pt>
                <c:pt idx="109">
                  <c:v>3600</c:v>
                </c:pt>
                <c:pt idx="110">
                  <c:v>3600</c:v>
                </c:pt>
                <c:pt idx="111">
                  <c:v>3400</c:v>
                </c:pt>
                <c:pt idx="112">
                  <c:v>1800</c:v>
                </c:pt>
                <c:pt idx="113">
                  <c:v>1800</c:v>
                </c:pt>
                <c:pt idx="114">
                  <c:v>1700</c:v>
                </c:pt>
                <c:pt idx="115">
                  <c:v>900</c:v>
                </c:pt>
                <c:pt idx="116">
                  <c:v>900</c:v>
                </c:pt>
                <c:pt idx="117">
                  <c:v>900</c:v>
                </c:pt>
                <c:pt idx="118">
                  <c:v>102500</c:v>
                </c:pt>
                <c:pt idx="119">
                  <c:v>20600</c:v>
                </c:pt>
                <c:pt idx="120">
                  <c:v>20600</c:v>
                </c:pt>
                <c:pt idx="121">
                  <c:v>16700</c:v>
                </c:pt>
                <c:pt idx="122">
                  <c:v>9700</c:v>
                </c:pt>
                <c:pt idx="123">
                  <c:v>7000</c:v>
                </c:pt>
                <c:pt idx="124">
                  <c:v>7000</c:v>
                </c:pt>
                <c:pt idx="125">
                  <c:v>7000</c:v>
                </c:pt>
                <c:pt idx="126">
                  <c:v>3300</c:v>
                </c:pt>
                <c:pt idx="127">
                  <c:v>3300</c:v>
                </c:pt>
                <c:pt idx="128">
                  <c:v>3300</c:v>
                </c:pt>
                <c:pt idx="129">
                  <c:v>12400</c:v>
                </c:pt>
                <c:pt idx="130">
                  <c:v>8700</c:v>
                </c:pt>
                <c:pt idx="131">
                  <c:v>6200</c:v>
                </c:pt>
                <c:pt idx="132">
                  <c:v>3100</c:v>
                </c:pt>
                <c:pt idx="133">
                  <c:v>13900</c:v>
                </c:pt>
                <c:pt idx="134">
                  <c:v>13900</c:v>
                </c:pt>
                <c:pt idx="135">
                  <c:v>11200</c:v>
                </c:pt>
                <c:pt idx="136">
                  <c:v>11200</c:v>
                </c:pt>
                <c:pt idx="137">
                  <c:v>10200</c:v>
                </c:pt>
                <c:pt idx="138">
                  <c:v>6000</c:v>
                </c:pt>
                <c:pt idx="139">
                  <c:v>3000</c:v>
                </c:pt>
                <c:pt idx="140">
                  <c:v>3000</c:v>
                </c:pt>
                <c:pt idx="141">
                  <c:v>2800</c:v>
                </c:pt>
                <c:pt idx="142">
                  <c:v>2800</c:v>
                </c:pt>
                <c:pt idx="143">
                  <c:v>2800</c:v>
                </c:pt>
                <c:pt idx="144">
                  <c:v>2800</c:v>
                </c:pt>
                <c:pt idx="145">
                  <c:v>2800</c:v>
                </c:pt>
                <c:pt idx="146">
                  <c:v>1500</c:v>
                </c:pt>
                <c:pt idx="147">
                  <c:v>1500</c:v>
                </c:pt>
                <c:pt idx="148">
                  <c:v>1500</c:v>
                </c:pt>
                <c:pt idx="149">
                  <c:v>700</c:v>
                </c:pt>
                <c:pt idx="150">
                  <c:v>10800</c:v>
                </c:pt>
                <c:pt idx="151">
                  <c:v>7500</c:v>
                </c:pt>
                <c:pt idx="152">
                  <c:v>2700</c:v>
                </c:pt>
                <c:pt idx="153">
                  <c:v>2700</c:v>
                </c:pt>
                <c:pt idx="154">
                  <c:v>2700</c:v>
                </c:pt>
                <c:pt idx="155">
                  <c:v>12300</c:v>
                </c:pt>
                <c:pt idx="156">
                  <c:v>9600</c:v>
                </c:pt>
                <c:pt idx="157">
                  <c:v>4800</c:v>
                </c:pt>
                <c:pt idx="158">
                  <c:v>4800</c:v>
                </c:pt>
                <c:pt idx="159">
                  <c:v>1200</c:v>
                </c:pt>
                <c:pt idx="160">
                  <c:v>1200</c:v>
                </c:pt>
                <c:pt idx="161">
                  <c:v>1200</c:v>
                </c:pt>
                <c:pt idx="162">
                  <c:v>1200</c:v>
                </c:pt>
                <c:pt idx="163">
                  <c:v>600</c:v>
                </c:pt>
                <c:pt idx="164">
                  <c:v>300</c:v>
                </c:pt>
                <c:pt idx="165">
                  <c:v>300</c:v>
                </c:pt>
                <c:pt idx="166">
                  <c:v>300</c:v>
                </c:pt>
                <c:pt idx="167">
                  <c:v>6500</c:v>
                </c:pt>
                <c:pt idx="168">
                  <c:v>13700</c:v>
                </c:pt>
                <c:pt idx="169">
                  <c:v>13700</c:v>
                </c:pt>
                <c:pt idx="170">
                  <c:v>757100</c:v>
                </c:pt>
                <c:pt idx="171">
                  <c:v>90200</c:v>
                </c:pt>
                <c:pt idx="172">
                  <c:v>543900</c:v>
                </c:pt>
                <c:pt idx="173">
                  <c:v>67900</c:v>
                </c:pt>
                <c:pt idx="174">
                  <c:v>746100</c:v>
                </c:pt>
                <c:pt idx="175">
                  <c:v>670300</c:v>
                </c:pt>
                <c:pt idx="176">
                  <c:v>77600</c:v>
                </c:pt>
                <c:pt idx="177">
                  <c:v>54400</c:v>
                </c:pt>
                <c:pt idx="178">
                  <c:v>1128800</c:v>
                </c:pt>
                <c:pt idx="179">
                  <c:v>1331000</c:v>
                </c:pt>
                <c:pt idx="180">
                  <c:v>301600</c:v>
                </c:pt>
                <c:pt idx="181">
                  <c:v>860400</c:v>
                </c:pt>
                <c:pt idx="182">
                  <c:v>1360300</c:v>
                </c:pt>
                <c:pt idx="183">
                  <c:v>385800</c:v>
                </c:pt>
                <c:pt idx="184">
                  <c:v>1105700</c:v>
                </c:pt>
                <c:pt idx="185">
                  <c:v>659900</c:v>
                </c:pt>
                <c:pt idx="186">
                  <c:v>457500</c:v>
                </c:pt>
                <c:pt idx="187">
                  <c:v>333100</c:v>
                </c:pt>
                <c:pt idx="188">
                  <c:v>657800</c:v>
                </c:pt>
                <c:pt idx="189">
                  <c:v>754200</c:v>
                </c:pt>
                <c:pt idx="190">
                  <c:v>277800</c:v>
                </c:pt>
                <c:pt idx="191">
                  <c:v>726100</c:v>
                </c:pt>
                <c:pt idx="192">
                  <c:v>491800</c:v>
                </c:pt>
                <c:pt idx="193">
                  <c:v>490500</c:v>
                </c:pt>
                <c:pt idx="194">
                  <c:v>643600</c:v>
                </c:pt>
                <c:pt idx="195">
                  <c:v>562600</c:v>
                </c:pt>
                <c:pt idx="196">
                  <c:v>1092900</c:v>
                </c:pt>
                <c:pt idx="197">
                  <c:v>686000</c:v>
                </c:pt>
                <c:pt idx="198">
                  <c:v>841100</c:v>
                </c:pt>
                <c:pt idx="199">
                  <c:v>418900</c:v>
                </c:pt>
                <c:pt idx="200">
                  <c:v>274600</c:v>
                </c:pt>
                <c:pt idx="201">
                  <c:v>520100</c:v>
                </c:pt>
                <c:pt idx="202">
                  <c:v>1058300</c:v>
                </c:pt>
                <c:pt idx="203">
                  <c:v>528900</c:v>
                </c:pt>
                <c:pt idx="204">
                  <c:v>16800</c:v>
                </c:pt>
                <c:pt idx="205">
                  <c:v>447800</c:v>
                </c:pt>
                <c:pt idx="206">
                  <c:v>1359700</c:v>
                </c:pt>
                <c:pt idx="207">
                  <c:v>633000</c:v>
                </c:pt>
                <c:pt idx="208">
                  <c:v>131100</c:v>
                </c:pt>
                <c:pt idx="209">
                  <c:v>796700</c:v>
                </c:pt>
                <c:pt idx="210">
                  <c:v>511800</c:v>
                </c:pt>
                <c:pt idx="211">
                  <c:v>584700</c:v>
                </c:pt>
                <c:pt idx="212">
                  <c:v>718000</c:v>
                </c:pt>
                <c:pt idx="213">
                  <c:v>346800</c:v>
                </c:pt>
                <c:pt idx="214">
                  <c:v>665700</c:v>
                </c:pt>
                <c:pt idx="215">
                  <c:v>1187500</c:v>
                </c:pt>
                <c:pt idx="216">
                  <c:v>812100</c:v>
                </c:pt>
                <c:pt idx="217">
                  <c:v>380400</c:v>
                </c:pt>
                <c:pt idx="218">
                  <c:v>841300</c:v>
                </c:pt>
                <c:pt idx="219">
                  <c:v>300200</c:v>
                </c:pt>
                <c:pt idx="220">
                  <c:v>433300</c:v>
                </c:pt>
                <c:pt idx="221">
                  <c:v>686600</c:v>
                </c:pt>
                <c:pt idx="222">
                  <c:v>184100</c:v>
                </c:pt>
                <c:pt idx="223">
                  <c:v>415500</c:v>
                </c:pt>
                <c:pt idx="224">
                  <c:v>573400</c:v>
                </c:pt>
                <c:pt idx="225">
                  <c:v>1404700</c:v>
                </c:pt>
                <c:pt idx="226">
                  <c:v>408600</c:v>
                </c:pt>
                <c:pt idx="227">
                  <c:v>649800</c:v>
                </c:pt>
                <c:pt idx="228">
                  <c:v>354600</c:v>
                </c:pt>
                <c:pt idx="229">
                  <c:v>758500</c:v>
                </c:pt>
                <c:pt idx="230">
                  <c:v>600200</c:v>
                </c:pt>
                <c:pt idx="231">
                  <c:v>2500</c:v>
                </c:pt>
                <c:pt idx="232">
                  <c:v>393500</c:v>
                </c:pt>
                <c:pt idx="233">
                  <c:v>574300</c:v>
                </c:pt>
                <c:pt idx="234">
                  <c:v>339800</c:v>
                </c:pt>
                <c:pt idx="235">
                  <c:v>1315700</c:v>
                </c:pt>
                <c:pt idx="236">
                  <c:v>432200</c:v>
                </c:pt>
                <c:pt idx="237">
                  <c:v>1116800</c:v>
                </c:pt>
                <c:pt idx="238">
                  <c:v>579700</c:v>
                </c:pt>
                <c:pt idx="239">
                  <c:v>498800</c:v>
                </c:pt>
                <c:pt idx="240">
                  <c:v>170400</c:v>
                </c:pt>
                <c:pt idx="241">
                  <c:v>515700</c:v>
                </c:pt>
                <c:pt idx="242">
                  <c:v>1817600</c:v>
                </c:pt>
                <c:pt idx="243">
                  <c:v>436800</c:v>
                </c:pt>
                <c:pt idx="244">
                  <c:v>268200</c:v>
                </c:pt>
                <c:pt idx="245">
                  <c:v>428600</c:v>
                </c:pt>
                <c:pt idx="246">
                  <c:v>1836000</c:v>
                </c:pt>
                <c:pt idx="247">
                  <c:v>566000</c:v>
                </c:pt>
                <c:pt idx="248">
                  <c:v>113300</c:v>
                </c:pt>
                <c:pt idx="249">
                  <c:v>458500</c:v>
                </c:pt>
                <c:pt idx="250">
                  <c:v>1180800</c:v>
                </c:pt>
                <c:pt idx="251">
                  <c:v>393700</c:v>
                </c:pt>
                <c:pt idx="252">
                  <c:v>630000</c:v>
                </c:pt>
                <c:pt idx="253">
                  <c:v>514700</c:v>
                </c:pt>
                <c:pt idx="254">
                  <c:v>750300</c:v>
                </c:pt>
                <c:pt idx="255">
                  <c:v>964700</c:v>
                </c:pt>
                <c:pt idx="256">
                  <c:v>536700</c:v>
                </c:pt>
                <c:pt idx="257">
                  <c:v>618200</c:v>
                </c:pt>
                <c:pt idx="258">
                  <c:v>1513900</c:v>
                </c:pt>
                <c:pt idx="259">
                  <c:v>419700</c:v>
                </c:pt>
                <c:pt idx="260">
                  <c:v>1142000</c:v>
                </c:pt>
                <c:pt idx="261">
                  <c:v>1002400</c:v>
                </c:pt>
                <c:pt idx="262">
                  <c:v>345800</c:v>
                </c:pt>
                <c:pt idx="263">
                  <c:v>320000</c:v>
                </c:pt>
                <c:pt idx="264">
                  <c:v>972100</c:v>
                </c:pt>
                <c:pt idx="265">
                  <c:v>324700</c:v>
                </c:pt>
                <c:pt idx="266">
                  <c:v>306500</c:v>
                </c:pt>
                <c:pt idx="267">
                  <c:v>1697000</c:v>
                </c:pt>
                <c:pt idx="268">
                  <c:v>726800</c:v>
                </c:pt>
                <c:pt idx="269">
                  <c:v>700600</c:v>
                </c:pt>
                <c:pt idx="270">
                  <c:v>1339400</c:v>
                </c:pt>
                <c:pt idx="271">
                  <c:v>426200</c:v>
                </c:pt>
                <c:pt idx="272">
                  <c:v>264000</c:v>
                </c:pt>
                <c:pt idx="273">
                  <c:v>813200</c:v>
                </c:pt>
                <c:pt idx="274">
                  <c:v>611500</c:v>
                </c:pt>
                <c:pt idx="275">
                  <c:v>261800</c:v>
                </c:pt>
                <c:pt idx="276">
                  <c:v>73000</c:v>
                </c:pt>
                <c:pt idx="277">
                  <c:v>342600</c:v>
                </c:pt>
                <c:pt idx="278">
                  <c:v>1160900</c:v>
                </c:pt>
                <c:pt idx="279">
                  <c:v>345100</c:v>
                </c:pt>
                <c:pt idx="280">
                  <c:v>673200</c:v>
                </c:pt>
                <c:pt idx="281">
                  <c:v>724900</c:v>
                </c:pt>
                <c:pt idx="282">
                  <c:v>648600</c:v>
                </c:pt>
                <c:pt idx="283">
                  <c:v>5200</c:v>
                </c:pt>
                <c:pt idx="284">
                  <c:v>578400</c:v>
                </c:pt>
                <c:pt idx="285">
                  <c:v>635700</c:v>
                </c:pt>
                <c:pt idx="286">
                  <c:v>1902400</c:v>
                </c:pt>
                <c:pt idx="287">
                  <c:v>584700</c:v>
                </c:pt>
                <c:pt idx="288">
                  <c:v>456500</c:v>
                </c:pt>
                <c:pt idx="289">
                  <c:v>694700</c:v>
                </c:pt>
                <c:pt idx="290">
                  <c:v>328500</c:v>
                </c:pt>
                <c:pt idx="291">
                  <c:v>558800</c:v>
                </c:pt>
                <c:pt idx="292">
                  <c:v>507900</c:v>
                </c:pt>
                <c:pt idx="293">
                  <c:v>827800</c:v>
                </c:pt>
                <c:pt idx="294">
                  <c:v>1171200</c:v>
                </c:pt>
                <c:pt idx="295">
                  <c:v>748000</c:v>
                </c:pt>
                <c:pt idx="296">
                  <c:v>381600</c:v>
                </c:pt>
                <c:pt idx="297">
                  <c:v>160600</c:v>
                </c:pt>
                <c:pt idx="298">
                  <c:v>129600</c:v>
                </c:pt>
                <c:pt idx="299">
                  <c:v>691300</c:v>
                </c:pt>
                <c:pt idx="300">
                  <c:v>738000</c:v>
                </c:pt>
                <c:pt idx="301">
                  <c:v>509100</c:v>
                </c:pt>
                <c:pt idx="302">
                  <c:v>373200</c:v>
                </c:pt>
                <c:pt idx="303">
                  <c:v>613500</c:v>
                </c:pt>
                <c:pt idx="304">
                  <c:v>507400</c:v>
                </c:pt>
                <c:pt idx="305">
                  <c:v>1040900</c:v>
                </c:pt>
                <c:pt idx="306">
                  <c:v>3100</c:v>
                </c:pt>
                <c:pt idx="307">
                  <c:v>520900</c:v>
                </c:pt>
                <c:pt idx="308">
                  <c:v>378800</c:v>
                </c:pt>
                <c:pt idx="309">
                  <c:v>463300</c:v>
                </c:pt>
                <c:pt idx="310">
                  <c:v>250200</c:v>
                </c:pt>
                <c:pt idx="311">
                  <c:v>236500</c:v>
                </c:pt>
                <c:pt idx="312">
                  <c:v>361300</c:v>
                </c:pt>
                <c:pt idx="313">
                  <c:v>493000</c:v>
                </c:pt>
                <c:pt idx="314">
                  <c:v>1500</c:v>
                </c:pt>
                <c:pt idx="315">
                  <c:v>173600</c:v>
                </c:pt>
                <c:pt idx="316">
                  <c:v>346100</c:v>
                </c:pt>
                <c:pt idx="317">
                  <c:v>868500</c:v>
                </c:pt>
                <c:pt idx="318">
                  <c:v>615800</c:v>
                </c:pt>
                <c:pt idx="319">
                  <c:v>536900</c:v>
                </c:pt>
                <c:pt idx="320">
                  <c:v>876100</c:v>
                </c:pt>
                <c:pt idx="321">
                  <c:v>552600</c:v>
                </c:pt>
                <c:pt idx="322">
                  <c:v>724800</c:v>
                </c:pt>
                <c:pt idx="323">
                  <c:v>813500</c:v>
                </c:pt>
                <c:pt idx="324">
                  <c:v>421400</c:v>
                </c:pt>
                <c:pt idx="325">
                  <c:v>184400</c:v>
                </c:pt>
                <c:pt idx="326">
                  <c:v>1540000</c:v>
                </c:pt>
                <c:pt idx="327">
                  <c:v>337800</c:v>
                </c:pt>
                <c:pt idx="328">
                  <c:v>55700</c:v>
                </c:pt>
                <c:pt idx="329">
                  <c:v>802300</c:v>
                </c:pt>
                <c:pt idx="330">
                  <c:v>10800</c:v>
                </c:pt>
                <c:pt idx="331">
                  <c:v>212900</c:v>
                </c:pt>
                <c:pt idx="332">
                  <c:v>566500</c:v>
                </c:pt>
                <c:pt idx="333">
                  <c:v>337300</c:v>
                </c:pt>
                <c:pt idx="334">
                  <c:v>789100</c:v>
                </c:pt>
                <c:pt idx="335">
                  <c:v>776700</c:v>
                </c:pt>
                <c:pt idx="336">
                  <c:v>428500</c:v>
                </c:pt>
                <c:pt idx="337">
                  <c:v>663100</c:v>
                </c:pt>
                <c:pt idx="338">
                  <c:v>398600</c:v>
                </c:pt>
                <c:pt idx="339">
                  <c:v>345600</c:v>
                </c:pt>
                <c:pt idx="340">
                  <c:v>958600</c:v>
                </c:pt>
                <c:pt idx="341">
                  <c:v>481300</c:v>
                </c:pt>
                <c:pt idx="342">
                  <c:v>260600</c:v>
                </c:pt>
                <c:pt idx="343">
                  <c:v>644100</c:v>
                </c:pt>
                <c:pt idx="344">
                  <c:v>784200</c:v>
                </c:pt>
                <c:pt idx="345">
                  <c:v>478700</c:v>
                </c:pt>
                <c:pt idx="346">
                  <c:v>470800</c:v>
                </c:pt>
                <c:pt idx="347">
                  <c:v>863600</c:v>
                </c:pt>
                <c:pt idx="348">
                  <c:v>451200</c:v>
                </c:pt>
                <c:pt idx="349">
                  <c:v>480900</c:v>
                </c:pt>
                <c:pt idx="350">
                  <c:v>803300</c:v>
                </c:pt>
                <c:pt idx="351">
                  <c:v>394400</c:v>
                </c:pt>
                <c:pt idx="352">
                  <c:v>332100</c:v>
                </c:pt>
                <c:pt idx="353">
                  <c:v>204700</c:v>
                </c:pt>
                <c:pt idx="354">
                  <c:v>654800</c:v>
                </c:pt>
                <c:pt idx="355">
                  <c:v>640600</c:v>
                </c:pt>
                <c:pt idx="356">
                  <c:v>461300</c:v>
                </c:pt>
                <c:pt idx="357">
                  <c:v>623200</c:v>
                </c:pt>
                <c:pt idx="358">
                  <c:v>461400</c:v>
                </c:pt>
                <c:pt idx="359">
                  <c:v>600600</c:v>
                </c:pt>
                <c:pt idx="360">
                  <c:v>427400</c:v>
                </c:pt>
                <c:pt idx="361">
                  <c:v>829300</c:v>
                </c:pt>
                <c:pt idx="362">
                  <c:v>591300</c:v>
                </c:pt>
                <c:pt idx="363">
                  <c:v>340300</c:v>
                </c:pt>
                <c:pt idx="364">
                  <c:v>93200</c:v>
                </c:pt>
                <c:pt idx="365">
                  <c:v>328000</c:v>
                </c:pt>
                <c:pt idx="366">
                  <c:v>520600</c:v>
                </c:pt>
                <c:pt idx="367">
                  <c:v>992000</c:v>
                </c:pt>
                <c:pt idx="368">
                  <c:v>1044500</c:v>
                </c:pt>
                <c:pt idx="369">
                  <c:v>494300</c:v>
                </c:pt>
                <c:pt idx="370">
                  <c:v>594300</c:v>
                </c:pt>
                <c:pt idx="371">
                  <c:v>958700</c:v>
                </c:pt>
                <c:pt idx="372">
                  <c:v>462900</c:v>
                </c:pt>
                <c:pt idx="373">
                  <c:v>378800</c:v>
                </c:pt>
                <c:pt idx="374">
                  <c:v>510400</c:v>
                </c:pt>
                <c:pt idx="375">
                  <c:v>933100</c:v>
                </c:pt>
                <c:pt idx="376">
                  <c:v>387700</c:v>
                </c:pt>
                <c:pt idx="377">
                  <c:v>447000</c:v>
                </c:pt>
                <c:pt idx="378">
                  <c:v>1267500</c:v>
                </c:pt>
                <c:pt idx="379">
                  <c:v>656100</c:v>
                </c:pt>
                <c:pt idx="380">
                  <c:v>725500</c:v>
                </c:pt>
                <c:pt idx="381">
                  <c:v>398200</c:v>
                </c:pt>
                <c:pt idx="382">
                  <c:v>657000</c:v>
                </c:pt>
                <c:pt idx="383">
                  <c:v>402100</c:v>
                </c:pt>
                <c:pt idx="384">
                  <c:v>496300</c:v>
                </c:pt>
                <c:pt idx="385">
                  <c:v>397100</c:v>
                </c:pt>
                <c:pt idx="386">
                  <c:v>421200</c:v>
                </c:pt>
                <c:pt idx="387">
                  <c:v>351700</c:v>
                </c:pt>
                <c:pt idx="388">
                  <c:v>543400</c:v>
                </c:pt>
                <c:pt idx="389">
                  <c:v>654800</c:v>
                </c:pt>
                <c:pt idx="390">
                  <c:v>954900</c:v>
                </c:pt>
                <c:pt idx="391">
                  <c:v>142200</c:v>
                </c:pt>
                <c:pt idx="392">
                  <c:v>279800</c:v>
                </c:pt>
                <c:pt idx="393">
                  <c:v>718300</c:v>
                </c:pt>
                <c:pt idx="394">
                  <c:v>827200</c:v>
                </c:pt>
                <c:pt idx="395">
                  <c:v>437800</c:v>
                </c:pt>
                <c:pt idx="396">
                  <c:v>11300</c:v>
                </c:pt>
                <c:pt idx="397">
                  <c:v>251600</c:v>
                </c:pt>
                <c:pt idx="398">
                  <c:v>426300</c:v>
                </c:pt>
                <c:pt idx="399">
                  <c:v>365500</c:v>
                </c:pt>
                <c:pt idx="400">
                  <c:v>417100</c:v>
                </c:pt>
                <c:pt idx="401">
                  <c:v>847300</c:v>
                </c:pt>
                <c:pt idx="402">
                  <c:v>1149500</c:v>
                </c:pt>
                <c:pt idx="403">
                  <c:v>491800</c:v>
                </c:pt>
                <c:pt idx="404">
                  <c:v>299200</c:v>
                </c:pt>
                <c:pt idx="405">
                  <c:v>1117900</c:v>
                </c:pt>
                <c:pt idx="406">
                  <c:v>50000</c:v>
                </c:pt>
                <c:pt idx="407">
                  <c:v>485400</c:v>
                </c:pt>
                <c:pt idx="408">
                  <c:v>1001800</c:v>
                </c:pt>
                <c:pt idx="409">
                  <c:v>281100</c:v>
                </c:pt>
                <c:pt idx="410">
                  <c:v>3300</c:v>
                </c:pt>
                <c:pt idx="411">
                  <c:v>33000</c:v>
                </c:pt>
                <c:pt idx="412">
                  <c:v>306900</c:v>
                </c:pt>
                <c:pt idx="413">
                  <c:v>220300</c:v>
                </c:pt>
                <c:pt idx="414">
                  <c:v>449700</c:v>
                </c:pt>
                <c:pt idx="415">
                  <c:v>376700</c:v>
                </c:pt>
                <c:pt idx="416">
                  <c:v>655300</c:v>
                </c:pt>
                <c:pt idx="417">
                  <c:v>522800</c:v>
                </c:pt>
                <c:pt idx="418">
                  <c:v>469600</c:v>
                </c:pt>
                <c:pt idx="419">
                  <c:v>290800</c:v>
                </c:pt>
                <c:pt idx="420">
                  <c:v>390600</c:v>
                </c:pt>
                <c:pt idx="421">
                  <c:v>492800</c:v>
                </c:pt>
                <c:pt idx="422">
                  <c:v>446700</c:v>
                </c:pt>
                <c:pt idx="423">
                  <c:v>276500</c:v>
                </c:pt>
                <c:pt idx="424">
                  <c:v>325500</c:v>
                </c:pt>
                <c:pt idx="425">
                  <c:v>19300</c:v>
                </c:pt>
                <c:pt idx="426">
                  <c:v>246900</c:v>
                </c:pt>
                <c:pt idx="427">
                  <c:v>473800</c:v>
                </c:pt>
                <c:pt idx="428">
                  <c:v>209900</c:v>
                </c:pt>
                <c:pt idx="429">
                  <c:v>323000</c:v>
                </c:pt>
                <c:pt idx="430">
                  <c:v>1004200</c:v>
                </c:pt>
                <c:pt idx="431">
                  <c:v>1951500</c:v>
                </c:pt>
                <c:pt idx="432">
                  <c:v>410200</c:v>
                </c:pt>
                <c:pt idx="433">
                  <c:v>14700</c:v>
                </c:pt>
                <c:pt idx="434">
                  <c:v>480300</c:v>
                </c:pt>
                <c:pt idx="435">
                  <c:v>583500</c:v>
                </c:pt>
                <c:pt idx="436">
                  <c:v>548600</c:v>
                </c:pt>
                <c:pt idx="437">
                  <c:v>448800</c:v>
                </c:pt>
                <c:pt idx="438">
                  <c:v>321500</c:v>
                </c:pt>
                <c:pt idx="439">
                  <c:v>284100</c:v>
                </c:pt>
                <c:pt idx="440">
                  <c:v>202200</c:v>
                </c:pt>
                <c:pt idx="441">
                  <c:v>704000</c:v>
                </c:pt>
                <c:pt idx="442">
                  <c:v>742600</c:v>
                </c:pt>
                <c:pt idx="443">
                  <c:v>433600</c:v>
                </c:pt>
                <c:pt idx="444">
                  <c:v>302500</c:v>
                </c:pt>
                <c:pt idx="445">
                  <c:v>768500</c:v>
                </c:pt>
                <c:pt idx="446">
                  <c:v>361300</c:v>
                </c:pt>
                <c:pt idx="447">
                  <c:v>341700</c:v>
                </c:pt>
                <c:pt idx="448">
                  <c:v>126500</c:v>
                </c:pt>
                <c:pt idx="449">
                  <c:v>37800</c:v>
                </c:pt>
                <c:pt idx="450">
                  <c:v>277800</c:v>
                </c:pt>
                <c:pt idx="451">
                  <c:v>488500</c:v>
                </c:pt>
                <c:pt idx="452">
                  <c:v>187600</c:v>
                </c:pt>
                <c:pt idx="453">
                  <c:v>154000</c:v>
                </c:pt>
                <c:pt idx="454">
                  <c:v>385200</c:v>
                </c:pt>
                <c:pt idx="455">
                  <c:v>644500</c:v>
                </c:pt>
                <c:pt idx="456">
                  <c:v>292200</c:v>
                </c:pt>
                <c:pt idx="457">
                  <c:v>613900</c:v>
                </c:pt>
                <c:pt idx="458">
                  <c:v>544900</c:v>
                </c:pt>
                <c:pt idx="459">
                  <c:v>822900</c:v>
                </c:pt>
                <c:pt idx="460">
                  <c:v>519700</c:v>
                </c:pt>
                <c:pt idx="461">
                  <c:v>763000</c:v>
                </c:pt>
                <c:pt idx="462">
                  <c:v>226100</c:v>
                </c:pt>
                <c:pt idx="463">
                  <c:v>838800</c:v>
                </c:pt>
                <c:pt idx="464">
                  <c:v>451400</c:v>
                </c:pt>
                <c:pt idx="465">
                  <c:v>2572100</c:v>
                </c:pt>
                <c:pt idx="466">
                  <c:v>345000</c:v>
                </c:pt>
                <c:pt idx="467">
                  <c:v>243200</c:v>
                </c:pt>
                <c:pt idx="468">
                  <c:v>448800</c:v>
                </c:pt>
                <c:pt idx="469">
                  <c:v>502200</c:v>
                </c:pt>
                <c:pt idx="470">
                  <c:v>721600</c:v>
                </c:pt>
                <c:pt idx="471">
                  <c:v>8500</c:v>
                </c:pt>
                <c:pt idx="472">
                  <c:v>453800</c:v>
                </c:pt>
                <c:pt idx="473">
                  <c:v>534200</c:v>
                </c:pt>
                <c:pt idx="474">
                  <c:v>566000</c:v>
                </c:pt>
                <c:pt idx="475">
                  <c:v>686500</c:v>
                </c:pt>
                <c:pt idx="476">
                  <c:v>558800</c:v>
                </c:pt>
                <c:pt idx="477">
                  <c:v>422600</c:v>
                </c:pt>
                <c:pt idx="478">
                  <c:v>241100</c:v>
                </c:pt>
                <c:pt idx="479">
                  <c:v>573700</c:v>
                </c:pt>
                <c:pt idx="480">
                  <c:v>476700</c:v>
                </c:pt>
                <c:pt idx="481">
                  <c:v>726500</c:v>
                </c:pt>
                <c:pt idx="482">
                  <c:v>303600</c:v>
                </c:pt>
                <c:pt idx="483">
                  <c:v>403900</c:v>
                </c:pt>
                <c:pt idx="484">
                  <c:v>508600</c:v>
                </c:pt>
                <c:pt idx="485">
                  <c:v>700600</c:v>
                </c:pt>
                <c:pt idx="486">
                  <c:v>497400</c:v>
                </c:pt>
                <c:pt idx="487">
                  <c:v>487000</c:v>
                </c:pt>
                <c:pt idx="488">
                  <c:v>246600</c:v>
                </c:pt>
                <c:pt idx="489">
                  <c:v>738600</c:v>
                </c:pt>
                <c:pt idx="490">
                  <c:v>501400</c:v>
                </c:pt>
                <c:pt idx="491">
                  <c:v>137100</c:v>
                </c:pt>
                <c:pt idx="492">
                  <c:v>232200</c:v>
                </c:pt>
                <c:pt idx="493">
                  <c:v>649200</c:v>
                </c:pt>
                <c:pt idx="494">
                  <c:v>364000</c:v>
                </c:pt>
                <c:pt idx="495">
                  <c:v>692200</c:v>
                </c:pt>
                <c:pt idx="496">
                  <c:v>333300</c:v>
                </c:pt>
                <c:pt idx="497">
                  <c:v>749400</c:v>
                </c:pt>
                <c:pt idx="498">
                  <c:v>484300</c:v>
                </c:pt>
                <c:pt idx="499">
                  <c:v>330900</c:v>
                </c:pt>
                <c:pt idx="500">
                  <c:v>22700</c:v>
                </c:pt>
                <c:pt idx="501">
                  <c:v>293300</c:v>
                </c:pt>
                <c:pt idx="502">
                  <c:v>428300</c:v>
                </c:pt>
                <c:pt idx="503">
                  <c:v>375600</c:v>
                </c:pt>
                <c:pt idx="504">
                  <c:v>484900</c:v>
                </c:pt>
                <c:pt idx="505">
                  <c:v>267300</c:v>
                </c:pt>
                <c:pt idx="506">
                  <c:v>247100</c:v>
                </c:pt>
                <c:pt idx="507">
                  <c:v>558200</c:v>
                </c:pt>
                <c:pt idx="508">
                  <c:v>685600</c:v>
                </c:pt>
                <c:pt idx="509">
                  <c:v>27400</c:v>
                </c:pt>
                <c:pt idx="510">
                  <c:v>352500</c:v>
                </c:pt>
                <c:pt idx="511">
                  <c:v>369000</c:v>
                </c:pt>
                <c:pt idx="512">
                  <c:v>437500</c:v>
                </c:pt>
                <c:pt idx="513">
                  <c:v>494000</c:v>
                </c:pt>
                <c:pt idx="514">
                  <c:v>286300</c:v>
                </c:pt>
                <c:pt idx="515">
                  <c:v>493600</c:v>
                </c:pt>
                <c:pt idx="516">
                  <c:v>194300</c:v>
                </c:pt>
                <c:pt idx="517">
                  <c:v>154000</c:v>
                </c:pt>
                <c:pt idx="518">
                  <c:v>138000</c:v>
                </c:pt>
                <c:pt idx="519">
                  <c:v>457700</c:v>
                </c:pt>
                <c:pt idx="520">
                  <c:v>410100</c:v>
                </c:pt>
                <c:pt idx="521">
                  <c:v>635400</c:v>
                </c:pt>
                <c:pt idx="522">
                  <c:v>288600</c:v>
                </c:pt>
                <c:pt idx="523">
                  <c:v>641700</c:v>
                </c:pt>
                <c:pt idx="524">
                  <c:v>309800</c:v>
                </c:pt>
                <c:pt idx="525">
                  <c:v>513000</c:v>
                </c:pt>
                <c:pt idx="526">
                  <c:v>260700</c:v>
                </c:pt>
                <c:pt idx="527">
                  <c:v>664300</c:v>
                </c:pt>
                <c:pt idx="528">
                  <c:v>686800</c:v>
                </c:pt>
                <c:pt idx="529">
                  <c:v>420200</c:v>
                </c:pt>
                <c:pt idx="530">
                  <c:v>542200</c:v>
                </c:pt>
                <c:pt idx="531">
                  <c:v>92100</c:v>
                </c:pt>
                <c:pt idx="532">
                  <c:v>2400</c:v>
                </c:pt>
                <c:pt idx="533">
                  <c:v>800</c:v>
                </c:pt>
                <c:pt idx="534">
                  <c:v>326500</c:v>
                </c:pt>
                <c:pt idx="535">
                  <c:v>454600</c:v>
                </c:pt>
                <c:pt idx="536">
                  <c:v>1206400</c:v>
                </c:pt>
                <c:pt idx="537">
                  <c:v>591900</c:v>
                </c:pt>
                <c:pt idx="538">
                  <c:v>474600</c:v>
                </c:pt>
                <c:pt idx="539">
                  <c:v>769500</c:v>
                </c:pt>
                <c:pt idx="540">
                  <c:v>426700</c:v>
                </c:pt>
                <c:pt idx="541">
                  <c:v>309800</c:v>
                </c:pt>
                <c:pt idx="542">
                  <c:v>1008600</c:v>
                </c:pt>
                <c:pt idx="543">
                  <c:v>244700</c:v>
                </c:pt>
                <c:pt idx="544">
                  <c:v>477900</c:v>
                </c:pt>
                <c:pt idx="545">
                  <c:v>435600</c:v>
                </c:pt>
                <c:pt idx="546">
                  <c:v>429800</c:v>
                </c:pt>
                <c:pt idx="547">
                  <c:v>541000</c:v>
                </c:pt>
                <c:pt idx="548">
                  <c:v>834000</c:v>
                </c:pt>
                <c:pt idx="549">
                  <c:v>659100</c:v>
                </c:pt>
                <c:pt idx="550">
                  <c:v>13900</c:v>
                </c:pt>
                <c:pt idx="551">
                  <c:v>237100</c:v>
                </c:pt>
                <c:pt idx="552">
                  <c:v>652300</c:v>
                </c:pt>
                <c:pt idx="553">
                  <c:v>339800</c:v>
                </c:pt>
                <c:pt idx="554">
                  <c:v>501200</c:v>
                </c:pt>
                <c:pt idx="555">
                  <c:v>449000</c:v>
                </c:pt>
                <c:pt idx="556">
                  <c:v>511500</c:v>
                </c:pt>
                <c:pt idx="557">
                  <c:v>633200</c:v>
                </c:pt>
                <c:pt idx="558">
                  <c:v>1004700</c:v>
                </c:pt>
                <c:pt idx="559">
                  <c:v>400300</c:v>
                </c:pt>
                <c:pt idx="560">
                  <c:v>236000</c:v>
                </c:pt>
                <c:pt idx="561">
                  <c:v>580900</c:v>
                </c:pt>
                <c:pt idx="562">
                  <c:v>1558300</c:v>
                </c:pt>
                <c:pt idx="563">
                  <c:v>449600</c:v>
                </c:pt>
                <c:pt idx="564">
                  <c:v>433300</c:v>
                </c:pt>
                <c:pt idx="565">
                  <c:v>604700</c:v>
                </c:pt>
                <c:pt idx="566">
                  <c:v>516800</c:v>
                </c:pt>
                <c:pt idx="567">
                  <c:v>13400</c:v>
                </c:pt>
                <c:pt idx="568">
                  <c:v>463400</c:v>
                </c:pt>
                <c:pt idx="569">
                  <c:v>377100</c:v>
                </c:pt>
                <c:pt idx="570">
                  <c:v>221800</c:v>
                </c:pt>
                <c:pt idx="571">
                  <c:v>377700</c:v>
                </c:pt>
                <c:pt idx="572">
                  <c:v>380500</c:v>
                </c:pt>
                <c:pt idx="573">
                  <c:v>452600</c:v>
                </c:pt>
                <c:pt idx="574">
                  <c:v>362923</c:v>
                </c:pt>
                <c:pt idx="575">
                  <c:v>335100</c:v>
                </c:pt>
                <c:pt idx="576">
                  <c:v>551200</c:v>
                </c:pt>
                <c:pt idx="577">
                  <c:v>668900</c:v>
                </c:pt>
                <c:pt idx="578">
                  <c:v>1401800</c:v>
                </c:pt>
                <c:pt idx="579">
                  <c:v>12200</c:v>
                </c:pt>
                <c:pt idx="580">
                  <c:v>578200</c:v>
                </c:pt>
                <c:pt idx="581">
                  <c:v>1387300</c:v>
                </c:pt>
                <c:pt idx="582">
                  <c:v>1732200</c:v>
                </c:pt>
                <c:pt idx="583">
                  <c:v>848200</c:v>
                </c:pt>
                <c:pt idx="584">
                  <c:v>397700</c:v>
                </c:pt>
                <c:pt idx="585">
                  <c:v>937200</c:v>
                </c:pt>
                <c:pt idx="586">
                  <c:v>330800</c:v>
                </c:pt>
                <c:pt idx="587">
                  <c:v>1198700</c:v>
                </c:pt>
                <c:pt idx="588">
                  <c:v>1041400</c:v>
                </c:pt>
                <c:pt idx="589">
                  <c:v>700</c:v>
                </c:pt>
                <c:pt idx="590">
                  <c:v>287500</c:v>
                </c:pt>
                <c:pt idx="591">
                  <c:v>348000</c:v>
                </c:pt>
                <c:pt idx="592">
                  <c:v>714600</c:v>
                </c:pt>
                <c:pt idx="593">
                  <c:v>326400</c:v>
                </c:pt>
                <c:pt idx="594">
                  <c:v>259300</c:v>
                </c:pt>
                <c:pt idx="595">
                  <c:v>570500</c:v>
                </c:pt>
                <c:pt idx="596">
                  <c:v>1145800</c:v>
                </c:pt>
                <c:pt idx="597">
                  <c:v>262800</c:v>
                </c:pt>
                <c:pt idx="598">
                  <c:v>551300</c:v>
                </c:pt>
                <c:pt idx="599">
                  <c:v>850400</c:v>
                </c:pt>
                <c:pt idx="600">
                  <c:v>282700</c:v>
                </c:pt>
                <c:pt idx="601">
                  <c:v>217500</c:v>
                </c:pt>
                <c:pt idx="602">
                  <c:v>217500</c:v>
                </c:pt>
                <c:pt idx="603">
                  <c:v>735800</c:v>
                </c:pt>
                <c:pt idx="604">
                  <c:v>485800</c:v>
                </c:pt>
                <c:pt idx="605">
                  <c:v>325300</c:v>
                </c:pt>
                <c:pt idx="606">
                  <c:v>267600</c:v>
                </c:pt>
                <c:pt idx="607">
                  <c:v>630700</c:v>
                </c:pt>
                <c:pt idx="608">
                  <c:v>435600</c:v>
                </c:pt>
                <c:pt idx="609">
                  <c:v>346600</c:v>
                </c:pt>
                <c:pt idx="610">
                  <c:v>202900</c:v>
                </c:pt>
                <c:pt idx="611">
                  <c:v>509000</c:v>
                </c:pt>
                <c:pt idx="612">
                  <c:v>337100</c:v>
                </c:pt>
                <c:pt idx="613">
                  <c:v>478400</c:v>
                </c:pt>
                <c:pt idx="614">
                  <c:v>812100</c:v>
                </c:pt>
                <c:pt idx="615">
                  <c:v>340600</c:v>
                </c:pt>
                <c:pt idx="616">
                  <c:v>405300</c:v>
                </c:pt>
                <c:pt idx="617">
                  <c:v>751300</c:v>
                </c:pt>
                <c:pt idx="618">
                  <c:v>926900</c:v>
                </c:pt>
                <c:pt idx="619">
                  <c:v>308500</c:v>
                </c:pt>
                <c:pt idx="620">
                  <c:v>289500</c:v>
                </c:pt>
                <c:pt idx="621">
                  <c:v>144500</c:v>
                </c:pt>
                <c:pt idx="622">
                  <c:v>589800</c:v>
                </c:pt>
                <c:pt idx="623">
                  <c:v>1449300</c:v>
                </c:pt>
                <c:pt idx="624">
                  <c:v>358400</c:v>
                </c:pt>
                <c:pt idx="625">
                  <c:v>224000</c:v>
                </c:pt>
                <c:pt idx="626">
                  <c:v>33700</c:v>
                </c:pt>
                <c:pt idx="627">
                  <c:v>997000</c:v>
                </c:pt>
                <c:pt idx="628">
                  <c:v>610500</c:v>
                </c:pt>
                <c:pt idx="629">
                  <c:v>164900</c:v>
                </c:pt>
                <c:pt idx="630">
                  <c:v>265300</c:v>
                </c:pt>
                <c:pt idx="631">
                  <c:v>214900</c:v>
                </c:pt>
                <c:pt idx="632">
                  <c:v>323000</c:v>
                </c:pt>
                <c:pt idx="633">
                  <c:v>192500</c:v>
                </c:pt>
                <c:pt idx="634">
                  <c:v>592900</c:v>
                </c:pt>
                <c:pt idx="635">
                  <c:v>356200</c:v>
                </c:pt>
                <c:pt idx="636">
                  <c:v>362500</c:v>
                </c:pt>
                <c:pt idx="637">
                  <c:v>792700</c:v>
                </c:pt>
                <c:pt idx="638">
                  <c:v>299000</c:v>
                </c:pt>
                <c:pt idx="639">
                  <c:v>281300</c:v>
                </c:pt>
                <c:pt idx="640">
                  <c:v>635200</c:v>
                </c:pt>
                <c:pt idx="641">
                  <c:v>284500</c:v>
                </c:pt>
                <c:pt idx="642">
                  <c:v>546100</c:v>
                </c:pt>
                <c:pt idx="643">
                  <c:v>6000</c:v>
                </c:pt>
                <c:pt idx="644">
                  <c:v>658900</c:v>
                </c:pt>
                <c:pt idx="645">
                  <c:v>441600</c:v>
                </c:pt>
                <c:pt idx="646">
                  <c:v>890300</c:v>
                </c:pt>
                <c:pt idx="647">
                  <c:v>586100</c:v>
                </c:pt>
                <c:pt idx="648">
                  <c:v>1768800</c:v>
                </c:pt>
                <c:pt idx="649">
                  <c:v>789800</c:v>
                </c:pt>
                <c:pt idx="650">
                  <c:v>646500</c:v>
                </c:pt>
                <c:pt idx="651">
                  <c:v>341000</c:v>
                </c:pt>
                <c:pt idx="652">
                  <c:v>297900</c:v>
                </c:pt>
                <c:pt idx="653">
                  <c:v>155600</c:v>
                </c:pt>
                <c:pt idx="654">
                  <c:v>277700</c:v>
                </c:pt>
                <c:pt idx="655">
                  <c:v>144600</c:v>
                </c:pt>
                <c:pt idx="656">
                  <c:v>806000</c:v>
                </c:pt>
                <c:pt idx="657">
                  <c:v>909300</c:v>
                </c:pt>
                <c:pt idx="658">
                  <c:v>136500</c:v>
                </c:pt>
                <c:pt idx="659">
                  <c:v>859800</c:v>
                </c:pt>
                <c:pt idx="660">
                  <c:v>830200</c:v>
                </c:pt>
                <c:pt idx="661">
                  <c:v>197100</c:v>
                </c:pt>
                <c:pt idx="662">
                  <c:v>225000</c:v>
                </c:pt>
                <c:pt idx="663">
                  <c:v>390300</c:v>
                </c:pt>
                <c:pt idx="664">
                  <c:v>736000</c:v>
                </c:pt>
                <c:pt idx="665">
                  <c:v>73500</c:v>
                </c:pt>
                <c:pt idx="666">
                  <c:v>420500</c:v>
                </c:pt>
                <c:pt idx="667">
                  <c:v>417000</c:v>
                </c:pt>
                <c:pt idx="668">
                  <c:v>181800</c:v>
                </c:pt>
                <c:pt idx="669">
                  <c:v>208800</c:v>
                </c:pt>
                <c:pt idx="670">
                  <c:v>257300</c:v>
                </c:pt>
                <c:pt idx="671">
                  <c:v>422900</c:v>
                </c:pt>
                <c:pt idx="672">
                  <c:v>550500</c:v>
                </c:pt>
                <c:pt idx="673">
                  <c:v>356400</c:v>
                </c:pt>
                <c:pt idx="674">
                  <c:v>814200</c:v>
                </c:pt>
                <c:pt idx="675">
                  <c:v>651900</c:v>
                </c:pt>
                <c:pt idx="676">
                  <c:v>572400</c:v>
                </c:pt>
                <c:pt idx="677">
                  <c:v>745500</c:v>
                </c:pt>
                <c:pt idx="678">
                  <c:v>493300</c:v>
                </c:pt>
                <c:pt idx="679">
                  <c:v>296600</c:v>
                </c:pt>
                <c:pt idx="680">
                  <c:v>342200</c:v>
                </c:pt>
                <c:pt idx="681">
                  <c:v>536300</c:v>
                </c:pt>
                <c:pt idx="682">
                  <c:v>288200</c:v>
                </c:pt>
                <c:pt idx="683">
                  <c:v>587400</c:v>
                </c:pt>
                <c:pt idx="684">
                  <c:v>327200</c:v>
                </c:pt>
                <c:pt idx="685">
                  <c:v>204500</c:v>
                </c:pt>
                <c:pt idx="686">
                  <c:v>588200</c:v>
                </c:pt>
                <c:pt idx="687">
                  <c:v>235800</c:v>
                </c:pt>
                <c:pt idx="688">
                  <c:v>610900</c:v>
                </c:pt>
                <c:pt idx="689">
                  <c:v>48000</c:v>
                </c:pt>
                <c:pt idx="690">
                  <c:v>130000</c:v>
                </c:pt>
                <c:pt idx="691">
                  <c:v>680900</c:v>
                </c:pt>
                <c:pt idx="692">
                  <c:v>284000</c:v>
                </c:pt>
                <c:pt idx="693">
                  <c:v>437800</c:v>
                </c:pt>
                <c:pt idx="694">
                  <c:v>220800</c:v>
                </c:pt>
                <c:pt idx="695">
                  <c:v>353100</c:v>
                </c:pt>
                <c:pt idx="696">
                  <c:v>180800</c:v>
                </c:pt>
                <c:pt idx="697">
                  <c:v>397200</c:v>
                </c:pt>
                <c:pt idx="698">
                  <c:v>625200</c:v>
                </c:pt>
                <c:pt idx="699">
                  <c:v>254400</c:v>
                </c:pt>
                <c:pt idx="700">
                  <c:v>479800</c:v>
                </c:pt>
                <c:pt idx="701">
                  <c:v>304800</c:v>
                </c:pt>
                <c:pt idx="702">
                  <c:v>479500</c:v>
                </c:pt>
                <c:pt idx="703">
                  <c:v>83500</c:v>
                </c:pt>
                <c:pt idx="704">
                  <c:v>724800</c:v>
                </c:pt>
                <c:pt idx="705">
                  <c:v>637100</c:v>
                </c:pt>
                <c:pt idx="706">
                  <c:v>519100</c:v>
                </c:pt>
                <c:pt idx="707">
                  <c:v>322100</c:v>
                </c:pt>
                <c:pt idx="708">
                  <c:v>139200</c:v>
                </c:pt>
                <c:pt idx="709">
                  <c:v>941900</c:v>
                </c:pt>
                <c:pt idx="710">
                  <c:v>349500</c:v>
                </c:pt>
                <c:pt idx="711">
                  <c:v>1909300</c:v>
                </c:pt>
                <c:pt idx="712">
                  <c:v>295600</c:v>
                </c:pt>
                <c:pt idx="713">
                  <c:v>1129400</c:v>
                </c:pt>
                <c:pt idx="714">
                  <c:v>635000</c:v>
                </c:pt>
                <c:pt idx="715">
                  <c:v>469900</c:v>
                </c:pt>
                <c:pt idx="716">
                  <c:v>796000</c:v>
                </c:pt>
                <c:pt idx="717">
                  <c:v>414200</c:v>
                </c:pt>
                <c:pt idx="718">
                  <c:v>365300</c:v>
                </c:pt>
                <c:pt idx="719">
                  <c:v>146600</c:v>
                </c:pt>
                <c:pt idx="720">
                  <c:v>406300</c:v>
                </c:pt>
                <c:pt idx="721">
                  <c:v>399800</c:v>
                </c:pt>
                <c:pt idx="722">
                  <c:v>427700</c:v>
                </c:pt>
                <c:pt idx="723">
                  <c:v>271800</c:v>
                </c:pt>
                <c:pt idx="724">
                  <c:v>369700</c:v>
                </c:pt>
                <c:pt idx="725">
                  <c:v>23700</c:v>
                </c:pt>
                <c:pt idx="726">
                  <c:v>241600</c:v>
                </c:pt>
                <c:pt idx="727">
                  <c:v>687700</c:v>
                </c:pt>
                <c:pt idx="728">
                  <c:v>343200</c:v>
                </c:pt>
                <c:pt idx="729">
                  <c:v>178600</c:v>
                </c:pt>
                <c:pt idx="730">
                  <c:v>546700</c:v>
                </c:pt>
                <c:pt idx="731">
                  <c:v>577900</c:v>
                </c:pt>
                <c:pt idx="732">
                  <c:v>357500</c:v>
                </c:pt>
                <c:pt idx="733">
                  <c:v>292200</c:v>
                </c:pt>
                <c:pt idx="734">
                  <c:v>304100</c:v>
                </c:pt>
                <c:pt idx="735">
                  <c:v>254600</c:v>
                </c:pt>
                <c:pt idx="736">
                  <c:v>261300</c:v>
                </c:pt>
                <c:pt idx="737">
                  <c:v>26400</c:v>
                </c:pt>
                <c:pt idx="738">
                  <c:v>53300</c:v>
                </c:pt>
                <c:pt idx="739">
                  <c:v>369900</c:v>
                </c:pt>
                <c:pt idx="740">
                  <c:v>209100</c:v>
                </c:pt>
                <c:pt idx="741">
                  <c:v>581100</c:v>
                </c:pt>
                <c:pt idx="742">
                  <c:v>306500</c:v>
                </c:pt>
                <c:pt idx="743">
                  <c:v>338100</c:v>
                </c:pt>
                <c:pt idx="744">
                  <c:v>128800</c:v>
                </c:pt>
                <c:pt idx="745">
                  <c:v>239500</c:v>
                </c:pt>
                <c:pt idx="746">
                  <c:v>232200</c:v>
                </c:pt>
                <c:pt idx="747">
                  <c:v>459800</c:v>
                </c:pt>
                <c:pt idx="748">
                  <c:v>492330</c:v>
                </c:pt>
                <c:pt idx="749">
                  <c:v>178600</c:v>
                </c:pt>
                <c:pt idx="750">
                  <c:v>533100</c:v>
                </c:pt>
                <c:pt idx="751">
                  <c:v>303900</c:v>
                </c:pt>
                <c:pt idx="752">
                  <c:v>660800</c:v>
                </c:pt>
                <c:pt idx="753">
                  <c:v>86500</c:v>
                </c:pt>
                <c:pt idx="754">
                  <c:v>842500</c:v>
                </c:pt>
                <c:pt idx="755">
                  <c:v>1931900</c:v>
                </c:pt>
                <c:pt idx="756">
                  <c:v>500</c:v>
                </c:pt>
                <c:pt idx="757">
                  <c:v>216000</c:v>
                </c:pt>
                <c:pt idx="758">
                  <c:v>3433400</c:v>
                </c:pt>
                <c:pt idx="759">
                  <c:v>258300</c:v>
                </c:pt>
                <c:pt idx="760">
                  <c:v>349100</c:v>
                </c:pt>
                <c:pt idx="761">
                  <c:v>556400</c:v>
                </c:pt>
                <c:pt idx="762">
                  <c:v>1145300</c:v>
                </c:pt>
                <c:pt idx="763">
                  <c:v>323100</c:v>
                </c:pt>
                <c:pt idx="764">
                  <c:v>1862900</c:v>
                </c:pt>
                <c:pt idx="765">
                  <c:v>528000</c:v>
                </c:pt>
                <c:pt idx="766">
                  <c:v>369900</c:v>
                </c:pt>
                <c:pt idx="767">
                  <c:v>488300</c:v>
                </c:pt>
                <c:pt idx="768">
                  <c:v>284100</c:v>
                </c:pt>
                <c:pt idx="769">
                  <c:v>585900</c:v>
                </c:pt>
                <c:pt idx="770">
                  <c:v>373100</c:v>
                </c:pt>
                <c:pt idx="771">
                  <c:v>286700</c:v>
                </c:pt>
                <c:pt idx="772">
                  <c:v>295300</c:v>
                </c:pt>
                <c:pt idx="773">
                  <c:v>1685700</c:v>
                </c:pt>
                <c:pt idx="774">
                  <c:v>571300</c:v>
                </c:pt>
                <c:pt idx="775">
                  <c:v>175000</c:v>
                </c:pt>
                <c:pt idx="776">
                  <c:v>396700</c:v>
                </c:pt>
                <c:pt idx="777">
                  <c:v>365300</c:v>
                </c:pt>
                <c:pt idx="778">
                  <c:v>234100</c:v>
                </c:pt>
                <c:pt idx="779">
                  <c:v>209600</c:v>
                </c:pt>
                <c:pt idx="780">
                  <c:v>474500</c:v>
                </c:pt>
                <c:pt idx="781">
                  <c:v>281900</c:v>
                </c:pt>
                <c:pt idx="782">
                  <c:v>279700</c:v>
                </c:pt>
                <c:pt idx="783">
                  <c:v>463000</c:v>
                </c:pt>
                <c:pt idx="784">
                  <c:v>266800</c:v>
                </c:pt>
                <c:pt idx="785">
                  <c:v>200600</c:v>
                </c:pt>
                <c:pt idx="786">
                  <c:v>231900</c:v>
                </c:pt>
                <c:pt idx="787">
                  <c:v>286300</c:v>
                </c:pt>
                <c:pt idx="788">
                  <c:v>564700</c:v>
                </c:pt>
                <c:pt idx="789">
                  <c:v>490500</c:v>
                </c:pt>
                <c:pt idx="790">
                  <c:v>129200</c:v>
                </c:pt>
                <c:pt idx="791">
                  <c:v>183700</c:v>
                </c:pt>
                <c:pt idx="792">
                  <c:v>921500</c:v>
                </c:pt>
                <c:pt idx="793">
                  <c:v>627400</c:v>
                </c:pt>
                <c:pt idx="794">
                  <c:v>521300</c:v>
                </c:pt>
                <c:pt idx="795">
                  <c:v>4200</c:v>
                </c:pt>
                <c:pt idx="796">
                  <c:v>525600</c:v>
                </c:pt>
                <c:pt idx="797">
                  <c:v>496700</c:v>
                </c:pt>
                <c:pt idx="798">
                  <c:v>293100</c:v>
                </c:pt>
                <c:pt idx="799">
                  <c:v>16100</c:v>
                </c:pt>
                <c:pt idx="800">
                  <c:v>6400</c:v>
                </c:pt>
                <c:pt idx="801">
                  <c:v>507600</c:v>
                </c:pt>
                <c:pt idx="802">
                  <c:v>208500</c:v>
                </c:pt>
                <c:pt idx="803">
                  <c:v>185700</c:v>
                </c:pt>
                <c:pt idx="804">
                  <c:v>662000</c:v>
                </c:pt>
                <c:pt idx="805">
                  <c:v>321000</c:v>
                </c:pt>
                <c:pt idx="806">
                  <c:v>258200</c:v>
                </c:pt>
                <c:pt idx="807">
                  <c:v>450100</c:v>
                </c:pt>
                <c:pt idx="808">
                  <c:v>317500</c:v>
                </c:pt>
                <c:pt idx="809">
                  <c:v>688800</c:v>
                </c:pt>
                <c:pt idx="810">
                  <c:v>538300</c:v>
                </c:pt>
                <c:pt idx="811">
                  <c:v>67900</c:v>
                </c:pt>
                <c:pt idx="812">
                  <c:v>271300</c:v>
                </c:pt>
                <c:pt idx="813">
                  <c:v>228800</c:v>
                </c:pt>
                <c:pt idx="814">
                  <c:v>689000</c:v>
                </c:pt>
                <c:pt idx="815">
                  <c:v>183000</c:v>
                </c:pt>
                <c:pt idx="816">
                  <c:v>160200</c:v>
                </c:pt>
                <c:pt idx="817">
                  <c:v>869900</c:v>
                </c:pt>
                <c:pt idx="818">
                  <c:v>288500</c:v>
                </c:pt>
                <c:pt idx="819">
                  <c:v>307200</c:v>
                </c:pt>
                <c:pt idx="820">
                  <c:v>619200</c:v>
                </c:pt>
                <c:pt idx="821">
                  <c:v>260000</c:v>
                </c:pt>
                <c:pt idx="822">
                  <c:v>229900</c:v>
                </c:pt>
                <c:pt idx="823">
                  <c:v>195600</c:v>
                </c:pt>
                <c:pt idx="824">
                  <c:v>316300</c:v>
                </c:pt>
                <c:pt idx="825">
                  <c:v>477700</c:v>
                </c:pt>
                <c:pt idx="826">
                  <c:v>194300</c:v>
                </c:pt>
                <c:pt idx="827">
                  <c:v>114300</c:v>
                </c:pt>
                <c:pt idx="828">
                  <c:v>215400</c:v>
                </c:pt>
                <c:pt idx="829">
                  <c:v>335600</c:v>
                </c:pt>
                <c:pt idx="830">
                  <c:v>474500</c:v>
                </c:pt>
                <c:pt idx="831">
                  <c:v>488900</c:v>
                </c:pt>
                <c:pt idx="832">
                  <c:v>617700</c:v>
                </c:pt>
                <c:pt idx="833">
                  <c:v>159000</c:v>
                </c:pt>
                <c:pt idx="834">
                  <c:v>262300</c:v>
                </c:pt>
                <c:pt idx="835">
                  <c:v>560900</c:v>
                </c:pt>
                <c:pt idx="836">
                  <c:v>335600</c:v>
                </c:pt>
                <c:pt idx="837">
                  <c:v>201400</c:v>
                </c:pt>
                <c:pt idx="838">
                  <c:v>291300</c:v>
                </c:pt>
                <c:pt idx="839">
                  <c:v>110100</c:v>
                </c:pt>
                <c:pt idx="840">
                  <c:v>109300</c:v>
                </c:pt>
                <c:pt idx="841">
                  <c:v>184100</c:v>
                </c:pt>
                <c:pt idx="842">
                  <c:v>362000</c:v>
                </c:pt>
                <c:pt idx="843">
                  <c:v>455600</c:v>
                </c:pt>
                <c:pt idx="844">
                  <c:v>350600</c:v>
                </c:pt>
                <c:pt idx="845">
                  <c:v>289600</c:v>
                </c:pt>
                <c:pt idx="846">
                  <c:v>174600</c:v>
                </c:pt>
                <c:pt idx="847">
                  <c:v>179900</c:v>
                </c:pt>
                <c:pt idx="848">
                  <c:v>151200</c:v>
                </c:pt>
                <c:pt idx="849">
                  <c:v>358900</c:v>
                </c:pt>
                <c:pt idx="850">
                  <c:v>913600</c:v>
                </c:pt>
                <c:pt idx="851">
                  <c:v>384700</c:v>
                </c:pt>
                <c:pt idx="852">
                  <c:v>409400</c:v>
                </c:pt>
                <c:pt idx="853">
                  <c:v>318700</c:v>
                </c:pt>
                <c:pt idx="854">
                  <c:v>266100</c:v>
                </c:pt>
                <c:pt idx="855">
                  <c:v>171600</c:v>
                </c:pt>
                <c:pt idx="856">
                  <c:v>296000</c:v>
                </c:pt>
                <c:pt idx="857">
                  <c:v>513300</c:v>
                </c:pt>
                <c:pt idx="858">
                  <c:v>346000</c:v>
                </c:pt>
                <c:pt idx="859">
                  <c:v>298700</c:v>
                </c:pt>
                <c:pt idx="860">
                  <c:v>353900</c:v>
                </c:pt>
                <c:pt idx="861">
                  <c:v>270500</c:v>
                </c:pt>
                <c:pt idx="862">
                  <c:v>209700</c:v>
                </c:pt>
                <c:pt idx="863">
                  <c:v>737300</c:v>
                </c:pt>
                <c:pt idx="864">
                  <c:v>2085800</c:v>
                </c:pt>
                <c:pt idx="865">
                  <c:v>308900</c:v>
                </c:pt>
                <c:pt idx="866">
                  <c:v>556800</c:v>
                </c:pt>
                <c:pt idx="867">
                  <c:v>261900</c:v>
                </c:pt>
                <c:pt idx="868">
                  <c:v>179500</c:v>
                </c:pt>
                <c:pt idx="869">
                  <c:v>336800</c:v>
                </c:pt>
                <c:pt idx="870">
                  <c:v>294500</c:v>
                </c:pt>
                <c:pt idx="871">
                  <c:v>229000</c:v>
                </c:pt>
                <c:pt idx="872">
                  <c:v>105600</c:v>
                </c:pt>
                <c:pt idx="873">
                  <c:v>142900</c:v>
                </c:pt>
                <c:pt idx="874">
                  <c:v>234400</c:v>
                </c:pt>
                <c:pt idx="875">
                  <c:v>291100</c:v>
                </c:pt>
                <c:pt idx="876">
                  <c:v>237000</c:v>
                </c:pt>
                <c:pt idx="877">
                  <c:v>340400</c:v>
                </c:pt>
                <c:pt idx="878">
                  <c:v>843700</c:v>
                </c:pt>
                <c:pt idx="879">
                  <c:v>388200</c:v>
                </c:pt>
                <c:pt idx="880">
                  <c:v>232500</c:v>
                </c:pt>
                <c:pt idx="881">
                  <c:v>296500</c:v>
                </c:pt>
                <c:pt idx="882">
                  <c:v>149400</c:v>
                </c:pt>
                <c:pt idx="883">
                  <c:v>375000</c:v>
                </c:pt>
                <c:pt idx="884">
                  <c:v>101500</c:v>
                </c:pt>
                <c:pt idx="885">
                  <c:v>299400</c:v>
                </c:pt>
                <c:pt idx="886">
                  <c:v>227500</c:v>
                </c:pt>
                <c:pt idx="887">
                  <c:v>439900</c:v>
                </c:pt>
                <c:pt idx="888">
                  <c:v>292600</c:v>
                </c:pt>
                <c:pt idx="889">
                  <c:v>376200</c:v>
                </c:pt>
                <c:pt idx="890">
                  <c:v>292100</c:v>
                </c:pt>
                <c:pt idx="891">
                  <c:v>1052700</c:v>
                </c:pt>
                <c:pt idx="892">
                  <c:v>212700</c:v>
                </c:pt>
                <c:pt idx="893">
                  <c:v>118900</c:v>
                </c:pt>
                <c:pt idx="894">
                  <c:v>498900</c:v>
                </c:pt>
                <c:pt idx="895">
                  <c:v>77400</c:v>
                </c:pt>
                <c:pt idx="896">
                  <c:v>427400</c:v>
                </c:pt>
                <c:pt idx="897">
                  <c:v>404100</c:v>
                </c:pt>
                <c:pt idx="898">
                  <c:v>177500</c:v>
                </c:pt>
                <c:pt idx="899">
                  <c:v>172200</c:v>
                </c:pt>
                <c:pt idx="900">
                  <c:v>356900</c:v>
                </c:pt>
                <c:pt idx="901">
                  <c:v>197400</c:v>
                </c:pt>
                <c:pt idx="902">
                  <c:v>266100</c:v>
                </c:pt>
                <c:pt idx="903">
                  <c:v>315400</c:v>
                </c:pt>
                <c:pt idx="904">
                  <c:v>270900</c:v>
                </c:pt>
                <c:pt idx="905">
                  <c:v>158700</c:v>
                </c:pt>
                <c:pt idx="906">
                  <c:v>389300</c:v>
                </c:pt>
                <c:pt idx="907">
                  <c:v>174100</c:v>
                </c:pt>
                <c:pt idx="908">
                  <c:v>556900</c:v>
                </c:pt>
                <c:pt idx="909">
                  <c:v>1746300</c:v>
                </c:pt>
                <c:pt idx="910">
                  <c:v>175200</c:v>
                </c:pt>
                <c:pt idx="911">
                  <c:v>304100</c:v>
                </c:pt>
                <c:pt idx="912">
                  <c:v>584800</c:v>
                </c:pt>
                <c:pt idx="913">
                  <c:v>547900</c:v>
                </c:pt>
                <c:pt idx="914">
                  <c:v>194500</c:v>
                </c:pt>
                <c:pt idx="915">
                  <c:v>220100</c:v>
                </c:pt>
                <c:pt idx="916">
                  <c:v>531100</c:v>
                </c:pt>
                <c:pt idx="917">
                  <c:v>288800</c:v>
                </c:pt>
                <c:pt idx="918">
                  <c:v>544300</c:v>
                </c:pt>
                <c:pt idx="919">
                  <c:v>552800</c:v>
                </c:pt>
                <c:pt idx="920">
                  <c:v>572400</c:v>
                </c:pt>
                <c:pt idx="921">
                  <c:v>680100</c:v>
                </c:pt>
                <c:pt idx="922">
                  <c:v>156600</c:v>
                </c:pt>
                <c:pt idx="923">
                  <c:v>268200</c:v>
                </c:pt>
                <c:pt idx="924">
                  <c:v>282400</c:v>
                </c:pt>
                <c:pt idx="925">
                  <c:v>262700</c:v>
                </c:pt>
                <c:pt idx="926">
                  <c:v>133500</c:v>
                </c:pt>
                <c:pt idx="927">
                  <c:v>242900</c:v>
                </c:pt>
                <c:pt idx="928">
                  <c:v>249400</c:v>
                </c:pt>
                <c:pt idx="929">
                  <c:v>507600</c:v>
                </c:pt>
                <c:pt idx="930">
                  <c:v>418900</c:v>
                </c:pt>
                <c:pt idx="931">
                  <c:v>469100</c:v>
                </c:pt>
                <c:pt idx="932">
                  <c:v>173300</c:v>
                </c:pt>
                <c:pt idx="933">
                  <c:v>292300</c:v>
                </c:pt>
                <c:pt idx="934">
                  <c:v>140000</c:v>
                </c:pt>
                <c:pt idx="935">
                  <c:v>189500</c:v>
                </c:pt>
                <c:pt idx="936">
                  <c:v>354700</c:v>
                </c:pt>
                <c:pt idx="937">
                  <c:v>113900</c:v>
                </c:pt>
                <c:pt idx="938">
                  <c:v>1247700</c:v>
                </c:pt>
                <c:pt idx="939">
                  <c:v>287700</c:v>
                </c:pt>
                <c:pt idx="940">
                  <c:v>432400</c:v>
                </c:pt>
                <c:pt idx="941">
                  <c:v>133300</c:v>
                </c:pt>
                <c:pt idx="942">
                  <c:v>235600</c:v>
                </c:pt>
                <c:pt idx="943">
                  <c:v>4200</c:v>
                </c:pt>
                <c:pt idx="944">
                  <c:v>233900</c:v>
                </c:pt>
                <c:pt idx="945">
                  <c:v>728900</c:v>
                </c:pt>
                <c:pt idx="946">
                  <c:v>350300</c:v>
                </c:pt>
                <c:pt idx="947">
                  <c:v>100800</c:v>
                </c:pt>
                <c:pt idx="948">
                  <c:v>237200</c:v>
                </c:pt>
                <c:pt idx="949">
                  <c:v>397600</c:v>
                </c:pt>
                <c:pt idx="950">
                  <c:v>155100</c:v>
                </c:pt>
                <c:pt idx="951">
                  <c:v>149500</c:v>
                </c:pt>
                <c:pt idx="952">
                  <c:v>208500</c:v>
                </c:pt>
                <c:pt idx="953">
                  <c:v>254300</c:v>
                </c:pt>
                <c:pt idx="954">
                  <c:v>162600</c:v>
                </c:pt>
                <c:pt idx="955">
                  <c:v>255300</c:v>
                </c:pt>
                <c:pt idx="956">
                  <c:v>273500</c:v>
                </c:pt>
                <c:pt idx="957">
                  <c:v>218500</c:v>
                </c:pt>
                <c:pt idx="958">
                  <c:v>125100</c:v>
                </c:pt>
                <c:pt idx="959">
                  <c:v>893400</c:v>
                </c:pt>
                <c:pt idx="960">
                  <c:v>908700</c:v>
                </c:pt>
                <c:pt idx="961">
                  <c:v>308900</c:v>
                </c:pt>
                <c:pt idx="962">
                  <c:v>720800</c:v>
                </c:pt>
                <c:pt idx="963">
                  <c:v>1378800</c:v>
                </c:pt>
                <c:pt idx="964">
                  <c:v>599200</c:v>
                </c:pt>
                <c:pt idx="965">
                  <c:v>182300</c:v>
                </c:pt>
                <c:pt idx="966">
                  <c:v>906400</c:v>
                </c:pt>
                <c:pt idx="967">
                  <c:v>448700</c:v>
                </c:pt>
                <c:pt idx="968">
                  <c:v>303100</c:v>
                </c:pt>
                <c:pt idx="969">
                  <c:v>564800</c:v>
                </c:pt>
                <c:pt idx="970">
                  <c:v>236800</c:v>
                </c:pt>
                <c:pt idx="971">
                  <c:v>178800</c:v>
                </c:pt>
                <c:pt idx="972">
                  <c:v>364900</c:v>
                </c:pt>
                <c:pt idx="973">
                  <c:v>2398500</c:v>
                </c:pt>
                <c:pt idx="974">
                  <c:v>93300</c:v>
                </c:pt>
                <c:pt idx="975">
                  <c:v>703300</c:v>
                </c:pt>
                <c:pt idx="976">
                  <c:v>155100</c:v>
                </c:pt>
              </c:numCache>
            </c:numRef>
          </c:xVal>
          <c:yVal>
            <c:numRef>
              <c:f>'Tax graph'!$M$4:$M$980</c:f>
              <c:numCache>
                <c:formatCode>0.00%</c:formatCode>
                <c:ptCount val="977"/>
                <c:pt idx="0">
                  <c:v>-0.35817430837624842</c:v>
                </c:pt>
                <c:pt idx="1">
                  <c:v>-0.31104353341554275</c:v>
                </c:pt>
                <c:pt idx="2">
                  <c:v>-0.3013427482930055</c:v>
                </c:pt>
                <c:pt idx="3">
                  <c:v>-0.27463276075429105</c:v>
                </c:pt>
                <c:pt idx="4">
                  <c:v>-0.24221811440884175</c:v>
                </c:pt>
                <c:pt idx="5">
                  <c:v>-0.22199335489944208</c:v>
                </c:pt>
                <c:pt idx="6">
                  <c:v>-0.21379963380814315</c:v>
                </c:pt>
                <c:pt idx="7">
                  <c:v>-0.18092527164049083</c:v>
                </c:pt>
                <c:pt idx="8">
                  <c:v>-0.18021465813572915</c:v>
                </c:pt>
                <c:pt idx="9">
                  <c:v>-0.17366448817409866</c:v>
                </c:pt>
                <c:pt idx="10">
                  <c:v>-0.17252755280725071</c:v>
                </c:pt>
                <c:pt idx="11">
                  <c:v>-0.15539772039784144</c:v>
                </c:pt>
                <c:pt idx="12">
                  <c:v>-0.14329786188113172</c:v>
                </c:pt>
                <c:pt idx="13">
                  <c:v>-0.14302416283593386</c:v>
                </c:pt>
                <c:pt idx="14">
                  <c:v>-0.13340141918844906</c:v>
                </c:pt>
                <c:pt idx="15">
                  <c:v>-0.1274608220400423</c:v>
                </c:pt>
                <c:pt idx="16">
                  <c:v>-0.12610055720580976</c:v>
                </c:pt>
                <c:pt idx="17">
                  <c:v>-0.1181601868639644</c:v>
                </c:pt>
                <c:pt idx="18">
                  <c:v>-0.11790951745709066</c:v>
                </c:pt>
                <c:pt idx="19">
                  <c:v>-0.1148720999655409</c:v>
                </c:pt>
                <c:pt idx="20">
                  <c:v>-0.10705169964833587</c:v>
                </c:pt>
                <c:pt idx="21">
                  <c:v>-0.10542552179295316</c:v>
                </c:pt>
                <c:pt idx="22">
                  <c:v>-0.10443817897423763</c:v>
                </c:pt>
                <c:pt idx="23">
                  <c:v>-0.10240942897108568</c:v>
                </c:pt>
                <c:pt idx="24">
                  <c:v>-0.10226706407004071</c:v>
                </c:pt>
                <c:pt idx="25">
                  <c:v>-0.10179036091957837</c:v>
                </c:pt>
                <c:pt idx="26">
                  <c:v>-9.7964870621449235E-2</c:v>
                </c:pt>
                <c:pt idx="27">
                  <c:v>-9.7149287321830577E-2</c:v>
                </c:pt>
                <c:pt idx="28">
                  <c:v>-9.7149287321830577E-2</c:v>
                </c:pt>
                <c:pt idx="29">
                  <c:v>-9.7149287321830577E-2</c:v>
                </c:pt>
                <c:pt idx="30">
                  <c:v>-9.7149287321830577E-2</c:v>
                </c:pt>
                <c:pt idx="31">
                  <c:v>-9.7149287321830577E-2</c:v>
                </c:pt>
                <c:pt idx="32">
                  <c:v>-9.7149287321830577E-2</c:v>
                </c:pt>
                <c:pt idx="33">
                  <c:v>-9.7149287321830577E-2</c:v>
                </c:pt>
                <c:pt idx="34">
                  <c:v>-9.7149287321830577E-2</c:v>
                </c:pt>
                <c:pt idx="35">
                  <c:v>-9.7149287321830577E-2</c:v>
                </c:pt>
                <c:pt idx="36">
                  <c:v>-9.7149287321830577E-2</c:v>
                </c:pt>
                <c:pt idx="37">
                  <c:v>-9.7149287321830577E-2</c:v>
                </c:pt>
                <c:pt idx="38">
                  <c:v>-9.7149287321830577E-2</c:v>
                </c:pt>
                <c:pt idx="39">
                  <c:v>-9.7149287321830577E-2</c:v>
                </c:pt>
                <c:pt idx="40">
                  <c:v>-9.7149287321830577E-2</c:v>
                </c:pt>
                <c:pt idx="41">
                  <c:v>-9.7149287321830577E-2</c:v>
                </c:pt>
                <c:pt idx="42">
                  <c:v>-9.7149287321830577E-2</c:v>
                </c:pt>
                <c:pt idx="43">
                  <c:v>-9.7149287321830577E-2</c:v>
                </c:pt>
                <c:pt idx="44">
                  <c:v>-9.7149287321830577E-2</c:v>
                </c:pt>
                <c:pt idx="45">
                  <c:v>-9.7149287321830577E-2</c:v>
                </c:pt>
                <c:pt idx="46">
                  <c:v>-9.7149287321830577E-2</c:v>
                </c:pt>
                <c:pt idx="47">
                  <c:v>-9.7149287321830577E-2</c:v>
                </c:pt>
                <c:pt idx="48">
                  <c:v>-9.7149287321830577E-2</c:v>
                </c:pt>
                <c:pt idx="49">
                  <c:v>-9.7149287321830577E-2</c:v>
                </c:pt>
                <c:pt idx="50">
                  <c:v>-9.7149287321830577E-2</c:v>
                </c:pt>
                <c:pt idx="51">
                  <c:v>-9.7149287321830577E-2</c:v>
                </c:pt>
                <c:pt idx="52">
                  <c:v>-9.7149287321830577E-2</c:v>
                </c:pt>
                <c:pt idx="53">
                  <c:v>-9.7149287321830577E-2</c:v>
                </c:pt>
                <c:pt idx="54">
                  <c:v>-9.7149287321830577E-2</c:v>
                </c:pt>
                <c:pt idx="55">
                  <c:v>-9.7149287321830563E-2</c:v>
                </c:pt>
                <c:pt idx="56">
                  <c:v>-9.7149287321830535E-2</c:v>
                </c:pt>
                <c:pt idx="57">
                  <c:v>-9.7149287321830521E-2</c:v>
                </c:pt>
                <c:pt idx="58">
                  <c:v>-9.7149287321830508E-2</c:v>
                </c:pt>
                <c:pt idx="59">
                  <c:v>-9.7149287321830508E-2</c:v>
                </c:pt>
                <c:pt idx="60">
                  <c:v>-9.7149287321830508E-2</c:v>
                </c:pt>
                <c:pt idx="61">
                  <c:v>-9.7149287321830494E-2</c:v>
                </c:pt>
                <c:pt idx="62">
                  <c:v>-9.7149287321830494E-2</c:v>
                </c:pt>
                <c:pt idx="63">
                  <c:v>-9.7149287321830494E-2</c:v>
                </c:pt>
                <c:pt idx="64">
                  <c:v>-9.7149287321830494E-2</c:v>
                </c:pt>
                <c:pt idx="65">
                  <c:v>-9.7149287321830494E-2</c:v>
                </c:pt>
                <c:pt idx="66">
                  <c:v>-9.7149287321830494E-2</c:v>
                </c:pt>
                <c:pt idx="67">
                  <c:v>-9.7149287321830494E-2</c:v>
                </c:pt>
                <c:pt idx="68">
                  <c:v>-9.714928732183048E-2</c:v>
                </c:pt>
                <c:pt idx="69">
                  <c:v>-9.714928732183048E-2</c:v>
                </c:pt>
                <c:pt idx="70">
                  <c:v>-9.714928732183048E-2</c:v>
                </c:pt>
                <c:pt idx="71">
                  <c:v>-9.714928732183048E-2</c:v>
                </c:pt>
                <c:pt idx="72">
                  <c:v>-9.714928732183048E-2</c:v>
                </c:pt>
                <c:pt idx="73">
                  <c:v>-9.714928732183048E-2</c:v>
                </c:pt>
                <c:pt idx="74">
                  <c:v>-9.714928732183048E-2</c:v>
                </c:pt>
                <c:pt idx="75">
                  <c:v>-9.714928732183048E-2</c:v>
                </c:pt>
                <c:pt idx="76">
                  <c:v>-9.714928732183048E-2</c:v>
                </c:pt>
                <c:pt idx="77">
                  <c:v>-9.714928732183048E-2</c:v>
                </c:pt>
                <c:pt idx="78">
                  <c:v>-9.7149287321830466E-2</c:v>
                </c:pt>
                <c:pt idx="79">
                  <c:v>-9.7149287321830466E-2</c:v>
                </c:pt>
                <c:pt idx="80">
                  <c:v>-9.7149287321830466E-2</c:v>
                </c:pt>
                <c:pt idx="81">
                  <c:v>-9.7149287321830466E-2</c:v>
                </c:pt>
                <c:pt idx="82">
                  <c:v>-9.7149287321830452E-2</c:v>
                </c:pt>
                <c:pt idx="83">
                  <c:v>-9.7149287321830452E-2</c:v>
                </c:pt>
                <c:pt idx="84">
                  <c:v>-9.7149287321830452E-2</c:v>
                </c:pt>
                <c:pt idx="85">
                  <c:v>-9.7149287321830452E-2</c:v>
                </c:pt>
                <c:pt idx="86">
                  <c:v>-9.7149287321830452E-2</c:v>
                </c:pt>
                <c:pt idx="87">
                  <c:v>-9.7149287321830452E-2</c:v>
                </c:pt>
                <c:pt idx="88">
                  <c:v>-9.7149287321830452E-2</c:v>
                </c:pt>
                <c:pt idx="89">
                  <c:v>-9.7149287321830452E-2</c:v>
                </c:pt>
                <c:pt idx="90">
                  <c:v>-9.7149287321830452E-2</c:v>
                </c:pt>
                <c:pt idx="91">
                  <c:v>-9.7149287321830452E-2</c:v>
                </c:pt>
                <c:pt idx="92">
                  <c:v>-9.7149287321830452E-2</c:v>
                </c:pt>
                <c:pt idx="93">
                  <c:v>-9.7149287321830452E-2</c:v>
                </c:pt>
                <c:pt idx="94">
                  <c:v>-9.7149287321830452E-2</c:v>
                </c:pt>
                <c:pt idx="95">
                  <c:v>-9.7149287321830452E-2</c:v>
                </c:pt>
                <c:pt idx="96">
                  <c:v>-9.7149287321830452E-2</c:v>
                </c:pt>
                <c:pt idx="97">
                  <c:v>-9.7149287321830452E-2</c:v>
                </c:pt>
                <c:pt idx="98">
                  <c:v>-9.7149287321830452E-2</c:v>
                </c:pt>
                <c:pt idx="99">
                  <c:v>-9.7149287321830452E-2</c:v>
                </c:pt>
                <c:pt idx="100">
                  <c:v>-9.7149287321830452E-2</c:v>
                </c:pt>
                <c:pt idx="101">
                  <c:v>-9.7149287321830452E-2</c:v>
                </c:pt>
                <c:pt idx="102">
                  <c:v>-9.7149287321830452E-2</c:v>
                </c:pt>
                <c:pt idx="103">
                  <c:v>-9.7149287321830438E-2</c:v>
                </c:pt>
                <c:pt idx="104">
                  <c:v>-9.7149287321830438E-2</c:v>
                </c:pt>
                <c:pt idx="105">
                  <c:v>-9.7149287321830438E-2</c:v>
                </c:pt>
                <c:pt idx="106">
                  <c:v>-9.7149287321830438E-2</c:v>
                </c:pt>
                <c:pt idx="107">
                  <c:v>-9.7149287321830438E-2</c:v>
                </c:pt>
                <c:pt idx="108">
                  <c:v>-9.7149287321830438E-2</c:v>
                </c:pt>
                <c:pt idx="109">
                  <c:v>-9.7149287321830438E-2</c:v>
                </c:pt>
                <c:pt idx="110">
                  <c:v>-9.7149287321830438E-2</c:v>
                </c:pt>
                <c:pt idx="111">
                  <c:v>-9.7149287321830438E-2</c:v>
                </c:pt>
                <c:pt idx="112">
                  <c:v>-9.7149287321830438E-2</c:v>
                </c:pt>
                <c:pt idx="113">
                  <c:v>-9.7149287321830438E-2</c:v>
                </c:pt>
                <c:pt idx="114">
                  <c:v>-9.7149287321830438E-2</c:v>
                </c:pt>
                <c:pt idx="115">
                  <c:v>-9.7149287321830438E-2</c:v>
                </c:pt>
                <c:pt idx="116">
                  <c:v>-9.7149287321830438E-2</c:v>
                </c:pt>
                <c:pt idx="117">
                  <c:v>-9.7149287321830438E-2</c:v>
                </c:pt>
                <c:pt idx="118">
                  <c:v>-9.7149287321830424E-2</c:v>
                </c:pt>
                <c:pt idx="119">
                  <c:v>-9.7149287321830424E-2</c:v>
                </c:pt>
                <c:pt idx="120">
                  <c:v>-9.7149287321830424E-2</c:v>
                </c:pt>
                <c:pt idx="121">
                  <c:v>-9.7149287321830424E-2</c:v>
                </c:pt>
                <c:pt idx="122">
                  <c:v>-9.7149287321830424E-2</c:v>
                </c:pt>
                <c:pt idx="123">
                  <c:v>-9.7149287321830424E-2</c:v>
                </c:pt>
                <c:pt idx="124">
                  <c:v>-9.7149287321830424E-2</c:v>
                </c:pt>
                <c:pt idx="125">
                  <c:v>-9.7149287321830424E-2</c:v>
                </c:pt>
                <c:pt idx="126">
                  <c:v>-9.7149287321830424E-2</c:v>
                </c:pt>
                <c:pt idx="127">
                  <c:v>-9.7149287321830424E-2</c:v>
                </c:pt>
                <c:pt idx="128">
                  <c:v>-9.7149287321830424E-2</c:v>
                </c:pt>
                <c:pt idx="129">
                  <c:v>-9.714928732183041E-2</c:v>
                </c:pt>
                <c:pt idx="130">
                  <c:v>-9.714928732183041E-2</c:v>
                </c:pt>
                <c:pt idx="131">
                  <c:v>-9.714928732183041E-2</c:v>
                </c:pt>
                <c:pt idx="132">
                  <c:v>-9.714928732183041E-2</c:v>
                </c:pt>
                <c:pt idx="133">
                  <c:v>-9.7149287321830397E-2</c:v>
                </c:pt>
                <c:pt idx="134">
                  <c:v>-9.7149287321830397E-2</c:v>
                </c:pt>
                <c:pt idx="135">
                  <c:v>-9.7149287321830397E-2</c:v>
                </c:pt>
                <c:pt idx="136">
                  <c:v>-9.7149287321830397E-2</c:v>
                </c:pt>
                <c:pt idx="137">
                  <c:v>-9.7149287321830397E-2</c:v>
                </c:pt>
                <c:pt idx="138">
                  <c:v>-9.7149287321830397E-2</c:v>
                </c:pt>
                <c:pt idx="139">
                  <c:v>-9.7149287321830397E-2</c:v>
                </c:pt>
                <c:pt idx="140">
                  <c:v>-9.7149287321830397E-2</c:v>
                </c:pt>
                <c:pt idx="141">
                  <c:v>-9.7149287321830397E-2</c:v>
                </c:pt>
                <c:pt idx="142">
                  <c:v>-9.7149287321830397E-2</c:v>
                </c:pt>
                <c:pt idx="143">
                  <c:v>-9.7149287321830397E-2</c:v>
                </c:pt>
                <c:pt idx="144">
                  <c:v>-9.7149287321830397E-2</c:v>
                </c:pt>
                <c:pt idx="145">
                  <c:v>-9.7149287321830397E-2</c:v>
                </c:pt>
                <c:pt idx="146">
                  <c:v>-9.7149287321830397E-2</c:v>
                </c:pt>
                <c:pt idx="147">
                  <c:v>-9.7149287321830397E-2</c:v>
                </c:pt>
                <c:pt idx="148">
                  <c:v>-9.7149287321830397E-2</c:v>
                </c:pt>
                <c:pt idx="149">
                  <c:v>-9.7149287321830397E-2</c:v>
                </c:pt>
                <c:pt idx="150">
                  <c:v>-9.7149287321830383E-2</c:v>
                </c:pt>
                <c:pt idx="151">
                  <c:v>-9.7149287321830383E-2</c:v>
                </c:pt>
                <c:pt idx="152">
                  <c:v>-9.7149287321830383E-2</c:v>
                </c:pt>
                <c:pt idx="153">
                  <c:v>-9.7149287321830383E-2</c:v>
                </c:pt>
                <c:pt idx="154">
                  <c:v>-9.7149287321830383E-2</c:v>
                </c:pt>
                <c:pt idx="155">
                  <c:v>-9.7149287321830369E-2</c:v>
                </c:pt>
                <c:pt idx="156">
                  <c:v>-9.7149287321830369E-2</c:v>
                </c:pt>
                <c:pt idx="157">
                  <c:v>-9.7149287321830369E-2</c:v>
                </c:pt>
                <c:pt idx="158">
                  <c:v>-9.7149287321830369E-2</c:v>
                </c:pt>
                <c:pt idx="159">
                  <c:v>-9.7149287321830369E-2</c:v>
                </c:pt>
                <c:pt idx="160">
                  <c:v>-9.7149287321830369E-2</c:v>
                </c:pt>
                <c:pt idx="161">
                  <c:v>-9.7149287321830369E-2</c:v>
                </c:pt>
                <c:pt idx="162">
                  <c:v>-9.7149287321830369E-2</c:v>
                </c:pt>
                <c:pt idx="163">
                  <c:v>-9.7149287321830369E-2</c:v>
                </c:pt>
                <c:pt idx="164">
                  <c:v>-9.7149287321830369E-2</c:v>
                </c:pt>
                <c:pt idx="165">
                  <c:v>-9.7149287321830369E-2</c:v>
                </c:pt>
                <c:pt idx="166">
                  <c:v>-9.7149287321830369E-2</c:v>
                </c:pt>
                <c:pt idx="167">
                  <c:v>-9.7149287321830341E-2</c:v>
                </c:pt>
                <c:pt idx="168">
                  <c:v>-9.7149287321830327E-2</c:v>
                </c:pt>
                <c:pt idx="169">
                  <c:v>-9.7149287321830327E-2</c:v>
                </c:pt>
                <c:pt idx="170">
                  <c:v>-9.6791391954753989E-2</c:v>
                </c:pt>
                <c:pt idx="171">
                  <c:v>-9.6147233256704767E-2</c:v>
                </c:pt>
                <c:pt idx="172">
                  <c:v>-9.5985819908585554E-2</c:v>
                </c:pt>
                <c:pt idx="173">
                  <c:v>-9.5817649102541091E-2</c:v>
                </c:pt>
                <c:pt idx="174">
                  <c:v>-9.5087430508889875E-2</c:v>
                </c:pt>
                <c:pt idx="175">
                  <c:v>-9.4853675279424163E-2</c:v>
                </c:pt>
                <c:pt idx="176">
                  <c:v>-9.4816339743850911E-2</c:v>
                </c:pt>
                <c:pt idx="177">
                  <c:v>-9.3817734876523617E-2</c:v>
                </c:pt>
                <c:pt idx="178">
                  <c:v>-9.3293697089752853E-2</c:v>
                </c:pt>
                <c:pt idx="179">
                  <c:v>-9.2650031278583733E-2</c:v>
                </c:pt>
                <c:pt idx="180">
                  <c:v>-9.2031427329990118E-2</c:v>
                </c:pt>
                <c:pt idx="181">
                  <c:v>-9.155332336767967E-2</c:v>
                </c:pt>
                <c:pt idx="182">
                  <c:v>-8.9923805516032587E-2</c:v>
                </c:pt>
                <c:pt idx="183">
                  <c:v>-8.7690400861084872E-2</c:v>
                </c:pt>
                <c:pt idx="184">
                  <c:v>-8.5738590522710906E-2</c:v>
                </c:pt>
                <c:pt idx="185">
                  <c:v>-8.5648886899441223E-2</c:v>
                </c:pt>
                <c:pt idx="186">
                  <c:v>-8.5151271206505966E-2</c:v>
                </c:pt>
                <c:pt idx="187">
                  <c:v>-8.4785233131167759E-2</c:v>
                </c:pt>
                <c:pt idx="188">
                  <c:v>-8.4766221606256853E-2</c:v>
                </c:pt>
                <c:pt idx="189">
                  <c:v>-8.4648464172771193E-2</c:v>
                </c:pt>
                <c:pt idx="190">
                  <c:v>-8.3959357260790735E-2</c:v>
                </c:pt>
                <c:pt idx="191">
                  <c:v>-8.3773721208079827E-2</c:v>
                </c:pt>
                <c:pt idx="192">
                  <c:v>-8.3167498461441697E-2</c:v>
                </c:pt>
                <c:pt idx="193">
                  <c:v>-8.275005267472621E-2</c:v>
                </c:pt>
                <c:pt idx="194">
                  <c:v>-8.1885418423652961E-2</c:v>
                </c:pt>
                <c:pt idx="195">
                  <c:v>-8.1808006231492827E-2</c:v>
                </c:pt>
                <c:pt idx="196">
                  <c:v>-8.1346668014177753E-2</c:v>
                </c:pt>
                <c:pt idx="197">
                  <c:v>-7.984610177206318E-2</c:v>
                </c:pt>
                <c:pt idx="198">
                  <c:v>-7.9306820521813107E-2</c:v>
                </c:pt>
                <c:pt idx="199">
                  <c:v>-7.7325778138850443E-2</c:v>
                </c:pt>
                <c:pt idx="200">
                  <c:v>-7.6981363732593594E-2</c:v>
                </c:pt>
                <c:pt idx="201">
                  <c:v>-7.6734849264813193E-2</c:v>
                </c:pt>
                <c:pt idx="202">
                  <c:v>-7.6110124514304045E-2</c:v>
                </c:pt>
                <c:pt idx="203">
                  <c:v>-7.5831736141893161E-2</c:v>
                </c:pt>
                <c:pt idx="204">
                  <c:v>-7.5128538232118902E-2</c:v>
                </c:pt>
                <c:pt idx="205">
                  <c:v>-7.5047931509301558E-2</c:v>
                </c:pt>
                <c:pt idx="206">
                  <c:v>-7.4692007214511774E-2</c:v>
                </c:pt>
                <c:pt idx="207">
                  <c:v>-7.4336732871264397E-2</c:v>
                </c:pt>
                <c:pt idx="208">
                  <c:v>-7.2384573416081302E-2</c:v>
                </c:pt>
                <c:pt idx="209">
                  <c:v>-7.0910407141956108E-2</c:v>
                </c:pt>
                <c:pt idx="210">
                  <c:v>-6.8576910403775101E-2</c:v>
                </c:pt>
                <c:pt idx="211">
                  <c:v>-6.7814212073237137E-2</c:v>
                </c:pt>
                <c:pt idx="212">
                  <c:v>-6.7807288319059897E-2</c:v>
                </c:pt>
                <c:pt idx="213">
                  <c:v>-6.7574070408608633E-2</c:v>
                </c:pt>
                <c:pt idx="214">
                  <c:v>-6.6582203090763292E-2</c:v>
                </c:pt>
                <c:pt idx="215">
                  <c:v>-6.4454431670744924E-2</c:v>
                </c:pt>
                <c:pt idx="216">
                  <c:v>-6.4312067680013518E-2</c:v>
                </c:pt>
                <c:pt idx="217">
                  <c:v>-6.4184165932491322E-2</c:v>
                </c:pt>
                <c:pt idx="218">
                  <c:v>-6.38793387032979E-2</c:v>
                </c:pt>
                <c:pt idx="219">
                  <c:v>-6.3456171575720491E-2</c:v>
                </c:pt>
                <c:pt idx="220">
                  <c:v>-6.2757034491013663E-2</c:v>
                </c:pt>
                <c:pt idx="221">
                  <c:v>-6.1472673240225317E-2</c:v>
                </c:pt>
                <c:pt idx="222">
                  <c:v>-6.1463488401744627E-2</c:v>
                </c:pt>
                <c:pt idx="223">
                  <c:v>-6.1459917143408892E-2</c:v>
                </c:pt>
                <c:pt idx="224">
                  <c:v>-6.061586164096832E-2</c:v>
                </c:pt>
                <c:pt idx="225">
                  <c:v>-6.0358304735107969E-2</c:v>
                </c:pt>
                <c:pt idx="226">
                  <c:v>-6.0115156177579322E-2</c:v>
                </c:pt>
                <c:pt idx="227">
                  <c:v>-5.9819882855329243E-2</c:v>
                </c:pt>
                <c:pt idx="228">
                  <c:v>-5.976251772194148E-2</c:v>
                </c:pt>
                <c:pt idx="229">
                  <c:v>-5.9582167582543831E-2</c:v>
                </c:pt>
                <c:pt idx="230">
                  <c:v>-5.9543565169320779E-2</c:v>
                </c:pt>
                <c:pt idx="231">
                  <c:v>-5.953050762690669E-2</c:v>
                </c:pt>
                <c:pt idx="232">
                  <c:v>-5.8134264478102556E-2</c:v>
                </c:pt>
                <c:pt idx="233">
                  <c:v>-5.7944832319998543E-2</c:v>
                </c:pt>
                <c:pt idx="234">
                  <c:v>-5.7484878131975295E-2</c:v>
                </c:pt>
                <c:pt idx="235">
                  <c:v>-5.7087884846270961E-2</c:v>
                </c:pt>
                <c:pt idx="236">
                  <c:v>-5.7003194732951103E-2</c:v>
                </c:pt>
                <c:pt idx="237">
                  <c:v>-5.6248899364489242E-2</c:v>
                </c:pt>
                <c:pt idx="238">
                  <c:v>-5.5777452391241295E-2</c:v>
                </c:pt>
                <c:pt idx="239">
                  <c:v>-5.5688958935057632E-2</c:v>
                </c:pt>
                <c:pt idx="240">
                  <c:v>-5.5581574951748876E-2</c:v>
                </c:pt>
                <c:pt idx="241">
                  <c:v>-5.5386259833369686E-2</c:v>
                </c:pt>
                <c:pt idx="242">
                  <c:v>-5.5146559555595914E-2</c:v>
                </c:pt>
                <c:pt idx="243">
                  <c:v>-5.4960001682663732E-2</c:v>
                </c:pt>
                <c:pt idx="244">
                  <c:v>-5.4861197735030932E-2</c:v>
                </c:pt>
                <c:pt idx="245">
                  <c:v>-5.4576556428381474E-2</c:v>
                </c:pt>
                <c:pt idx="246">
                  <c:v>-5.4563446941698741E-2</c:v>
                </c:pt>
                <c:pt idx="247">
                  <c:v>-5.4029057060636938E-2</c:v>
                </c:pt>
                <c:pt idx="248">
                  <c:v>-5.3718910763768668E-2</c:v>
                </c:pt>
                <c:pt idx="249">
                  <c:v>-5.337971241038024E-2</c:v>
                </c:pt>
                <c:pt idx="250">
                  <c:v>-5.3041284837109015E-2</c:v>
                </c:pt>
                <c:pt idx="251">
                  <c:v>-5.2379830494813852E-2</c:v>
                </c:pt>
                <c:pt idx="252">
                  <c:v>-5.1690648570778867E-2</c:v>
                </c:pt>
                <c:pt idx="253">
                  <c:v>-5.0281500479350337E-2</c:v>
                </c:pt>
                <c:pt idx="254">
                  <c:v>-5.0050638448421607E-2</c:v>
                </c:pt>
                <c:pt idx="255">
                  <c:v>-4.9770802399487023E-2</c:v>
                </c:pt>
                <c:pt idx="256">
                  <c:v>-4.9509655758388359E-2</c:v>
                </c:pt>
                <c:pt idx="257">
                  <c:v>-4.8999300429980464E-2</c:v>
                </c:pt>
                <c:pt idx="258">
                  <c:v>-4.8966258054911629E-2</c:v>
                </c:pt>
                <c:pt idx="259">
                  <c:v>-4.7923507258724247E-2</c:v>
                </c:pt>
                <c:pt idx="260">
                  <c:v>-4.787559896715346E-2</c:v>
                </c:pt>
                <c:pt idx="261">
                  <c:v>-4.7650684637906802E-2</c:v>
                </c:pt>
                <c:pt idx="262">
                  <c:v>-4.7281731937409033E-2</c:v>
                </c:pt>
                <c:pt idx="263">
                  <c:v>-4.712325838715619E-2</c:v>
                </c:pt>
                <c:pt idx="264">
                  <c:v>-4.6952787713705466E-2</c:v>
                </c:pt>
                <c:pt idx="265">
                  <c:v>-4.6338235502271813E-2</c:v>
                </c:pt>
                <c:pt idx="266">
                  <c:v>-4.6109122937404559E-2</c:v>
                </c:pt>
                <c:pt idx="267">
                  <c:v>-4.5991494760365022E-2</c:v>
                </c:pt>
                <c:pt idx="268">
                  <c:v>-4.5955367876572353E-2</c:v>
                </c:pt>
                <c:pt idx="269">
                  <c:v>-4.5802972843075086E-2</c:v>
                </c:pt>
                <c:pt idx="270">
                  <c:v>-4.570845599657488E-2</c:v>
                </c:pt>
                <c:pt idx="271">
                  <c:v>-4.4699667965650891E-2</c:v>
                </c:pt>
                <c:pt idx="272">
                  <c:v>-4.4679005422698301E-2</c:v>
                </c:pt>
                <c:pt idx="273">
                  <c:v>-4.4634743591558126E-2</c:v>
                </c:pt>
                <c:pt idx="274">
                  <c:v>-4.3994440168483639E-2</c:v>
                </c:pt>
                <c:pt idx="275">
                  <c:v>-4.3825580181452994E-2</c:v>
                </c:pt>
                <c:pt idx="276">
                  <c:v>-4.3423773214711574E-2</c:v>
                </c:pt>
                <c:pt idx="277">
                  <c:v>-4.3251920310730149E-2</c:v>
                </c:pt>
                <c:pt idx="278">
                  <c:v>-4.2988137008686117E-2</c:v>
                </c:pt>
                <c:pt idx="279">
                  <c:v>-4.2784083117553495E-2</c:v>
                </c:pt>
                <c:pt idx="280">
                  <c:v>-4.2685305126880249E-2</c:v>
                </c:pt>
                <c:pt idx="281">
                  <c:v>-4.2603157372140037E-2</c:v>
                </c:pt>
                <c:pt idx="282">
                  <c:v>-4.2372899030154024E-2</c:v>
                </c:pt>
                <c:pt idx="283">
                  <c:v>-4.1872713076228335E-2</c:v>
                </c:pt>
                <c:pt idx="284">
                  <c:v>-4.1642774430072922E-2</c:v>
                </c:pt>
                <c:pt idx="285">
                  <c:v>-4.1512695308095385E-2</c:v>
                </c:pt>
                <c:pt idx="286">
                  <c:v>-4.1259728831175048E-2</c:v>
                </c:pt>
                <c:pt idx="287">
                  <c:v>-4.1233542130538071E-2</c:v>
                </c:pt>
                <c:pt idx="288">
                  <c:v>-4.0839305707273899E-2</c:v>
                </c:pt>
                <c:pt idx="289">
                  <c:v>-4.0816042059145977E-2</c:v>
                </c:pt>
                <c:pt idx="290">
                  <c:v>-3.9551622037633793E-2</c:v>
                </c:pt>
                <c:pt idx="291">
                  <c:v>-3.8656672552284471E-2</c:v>
                </c:pt>
                <c:pt idx="292">
                  <c:v>-3.8461151249229671E-2</c:v>
                </c:pt>
                <c:pt idx="293">
                  <c:v>-3.8121209839139275E-2</c:v>
                </c:pt>
                <c:pt idx="294">
                  <c:v>-3.8010594351644771E-2</c:v>
                </c:pt>
                <c:pt idx="295">
                  <c:v>-3.7988129511010188E-2</c:v>
                </c:pt>
                <c:pt idx="296">
                  <c:v>-3.7900497185173028E-2</c:v>
                </c:pt>
                <c:pt idx="297">
                  <c:v>-3.7837926634943404E-2</c:v>
                </c:pt>
                <c:pt idx="298">
                  <c:v>-3.775121411931931E-2</c:v>
                </c:pt>
                <c:pt idx="299">
                  <c:v>-3.7710919404226585E-2</c:v>
                </c:pt>
                <c:pt idx="300">
                  <c:v>-3.7550446401142253E-2</c:v>
                </c:pt>
                <c:pt idx="301">
                  <c:v>-3.740042340428034E-2</c:v>
                </c:pt>
                <c:pt idx="302">
                  <c:v>-3.7303182938591889E-2</c:v>
                </c:pt>
                <c:pt idx="303">
                  <c:v>-3.6697543951205211E-2</c:v>
                </c:pt>
                <c:pt idx="304">
                  <c:v>-3.5768361159959586E-2</c:v>
                </c:pt>
                <c:pt idx="305">
                  <c:v>-3.5334318592992485E-2</c:v>
                </c:pt>
                <c:pt idx="306">
                  <c:v>-3.4883720930232412E-2</c:v>
                </c:pt>
                <c:pt idx="307">
                  <c:v>-3.4698406744543303E-2</c:v>
                </c:pt>
                <c:pt idx="308">
                  <c:v>-3.417156181166163E-2</c:v>
                </c:pt>
                <c:pt idx="309">
                  <c:v>-3.3300820005093545E-2</c:v>
                </c:pt>
                <c:pt idx="310">
                  <c:v>-3.2991231540761973E-2</c:v>
                </c:pt>
                <c:pt idx="311">
                  <c:v>-3.2952021972884514E-2</c:v>
                </c:pt>
                <c:pt idx="312">
                  <c:v>-3.2908501361925087E-2</c:v>
                </c:pt>
                <c:pt idx="313">
                  <c:v>-3.280008398449015E-2</c:v>
                </c:pt>
                <c:pt idx="314">
                  <c:v>-3.2659950701961045E-2</c:v>
                </c:pt>
                <c:pt idx="315">
                  <c:v>-3.2500717772035691E-2</c:v>
                </c:pt>
                <c:pt idx="316">
                  <c:v>-3.2280484181125668E-2</c:v>
                </c:pt>
                <c:pt idx="317">
                  <c:v>-3.1465113684547602E-2</c:v>
                </c:pt>
                <c:pt idx="318">
                  <c:v>-3.1232847417290838E-2</c:v>
                </c:pt>
                <c:pt idx="319">
                  <c:v>-3.1100244579433924E-2</c:v>
                </c:pt>
                <c:pt idx="320">
                  <c:v>-2.922495167238039E-2</c:v>
                </c:pt>
                <c:pt idx="321">
                  <c:v>-2.87807984700089E-2</c:v>
                </c:pt>
                <c:pt idx="322">
                  <c:v>-2.8524055004249965E-2</c:v>
                </c:pt>
                <c:pt idx="323">
                  <c:v>-2.8351561365668763E-2</c:v>
                </c:pt>
                <c:pt idx="324">
                  <c:v>-2.8195937873357179E-2</c:v>
                </c:pt>
                <c:pt idx="325">
                  <c:v>-2.8104661892268241E-2</c:v>
                </c:pt>
                <c:pt idx="326">
                  <c:v>-2.6405645595979847E-2</c:v>
                </c:pt>
                <c:pt idx="327">
                  <c:v>-2.5924718164530017E-2</c:v>
                </c:pt>
                <c:pt idx="328">
                  <c:v>-2.5411149298952558E-2</c:v>
                </c:pt>
                <c:pt idx="329">
                  <c:v>-2.5091350226520301E-2</c:v>
                </c:pt>
                <c:pt idx="330">
                  <c:v>-2.4921230307576911E-2</c:v>
                </c:pt>
                <c:pt idx="331">
                  <c:v>-2.477464876112466E-2</c:v>
                </c:pt>
                <c:pt idx="332">
                  <c:v>-2.4294298488777084E-2</c:v>
                </c:pt>
                <c:pt idx="333">
                  <c:v>-2.4250094885143968E-2</c:v>
                </c:pt>
                <c:pt idx="334">
                  <c:v>-2.3654245067365097E-2</c:v>
                </c:pt>
                <c:pt idx="335">
                  <c:v>-2.3472847044792827E-2</c:v>
                </c:pt>
                <c:pt idx="336">
                  <c:v>-2.3298332788195698E-2</c:v>
                </c:pt>
                <c:pt idx="337">
                  <c:v>-2.320067290439827E-2</c:v>
                </c:pt>
                <c:pt idx="338">
                  <c:v>-2.313709534875559E-2</c:v>
                </c:pt>
                <c:pt idx="339">
                  <c:v>-2.3089523163508378E-2</c:v>
                </c:pt>
                <c:pt idx="340">
                  <c:v>-2.3058253557632573E-2</c:v>
                </c:pt>
                <c:pt idx="341">
                  <c:v>-2.2182610234016659E-2</c:v>
                </c:pt>
                <c:pt idx="342">
                  <c:v>-2.2099352768366498E-2</c:v>
                </c:pt>
                <c:pt idx="343">
                  <c:v>-2.1823138711507133E-2</c:v>
                </c:pt>
                <c:pt idx="344">
                  <c:v>-2.1807779936141736E-2</c:v>
                </c:pt>
                <c:pt idx="345">
                  <c:v>-2.1741430151562467E-2</c:v>
                </c:pt>
                <c:pt idx="346">
                  <c:v>-2.1721253098084609E-2</c:v>
                </c:pt>
                <c:pt idx="347">
                  <c:v>-2.1704045835800129E-2</c:v>
                </c:pt>
                <c:pt idx="348">
                  <c:v>-2.1459904971438709E-2</c:v>
                </c:pt>
                <c:pt idx="349">
                  <c:v>-2.1012609409398735E-2</c:v>
                </c:pt>
                <c:pt idx="350">
                  <c:v>-2.097735219442003E-2</c:v>
                </c:pt>
                <c:pt idx="351">
                  <c:v>-2.0939452625048083E-2</c:v>
                </c:pt>
                <c:pt idx="352">
                  <c:v>-2.0781444544676172E-2</c:v>
                </c:pt>
                <c:pt idx="353">
                  <c:v>-2.0595967751874254E-2</c:v>
                </c:pt>
                <c:pt idx="354">
                  <c:v>-2.0565529056220461E-2</c:v>
                </c:pt>
                <c:pt idx="355">
                  <c:v>-2.0548405517975561E-2</c:v>
                </c:pt>
                <c:pt idx="356">
                  <c:v>-2.0496157670650054E-2</c:v>
                </c:pt>
                <c:pt idx="357">
                  <c:v>-2.0444700311568021E-2</c:v>
                </c:pt>
                <c:pt idx="358">
                  <c:v>-2.0283822131450174E-2</c:v>
                </c:pt>
                <c:pt idx="359">
                  <c:v>-1.9967218444770118E-2</c:v>
                </c:pt>
                <c:pt idx="360">
                  <c:v>-1.9617899901804736E-2</c:v>
                </c:pt>
                <c:pt idx="361">
                  <c:v>-1.9596574539732965E-2</c:v>
                </c:pt>
                <c:pt idx="362">
                  <c:v>-1.9368797930562811E-2</c:v>
                </c:pt>
                <c:pt idx="363">
                  <c:v>-1.9342171961758262E-2</c:v>
                </c:pt>
                <c:pt idx="364">
                  <c:v>-1.9281044037233006E-2</c:v>
                </c:pt>
                <c:pt idx="365">
                  <c:v>-1.9095615242001894E-2</c:v>
                </c:pt>
                <c:pt idx="366">
                  <c:v>-1.8738870521388087E-2</c:v>
                </c:pt>
                <c:pt idx="367">
                  <c:v>-1.8059525296848851E-2</c:v>
                </c:pt>
                <c:pt idx="368">
                  <c:v>-1.7372544136346722E-2</c:v>
                </c:pt>
                <c:pt idx="369">
                  <c:v>-1.6789805514828712E-2</c:v>
                </c:pt>
                <c:pt idx="370">
                  <c:v>-1.674147233894795E-2</c:v>
                </c:pt>
                <c:pt idx="371">
                  <c:v>-1.6293921758653036E-2</c:v>
                </c:pt>
                <c:pt idx="372">
                  <c:v>-1.6173270012418438E-2</c:v>
                </c:pt>
                <c:pt idx="373">
                  <c:v>-1.6110903445078876E-2</c:v>
                </c:pt>
                <c:pt idx="374">
                  <c:v>-1.5773165845925387E-2</c:v>
                </c:pt>
                <c:pt idx="375">
                  <c:v>-1.5714452622969863E-2</c:v>
                </c:pt>
                <c:pt idx="376">
                  <c:v>-1.5648983955775218E-2</c:v>
                </c:pt>
                <c:pt idx="377">
                  <c:v>-1.5432377245323628E-2</c:v>
                </c:pt>
                <c:pt idx="378">
                  <c:v>-1.5177901618261816E-2</c:v>
                </c:pt>
                <c:pt idx="379">
                  <c:v>-1.4539423410169615E-2</c:v>
                </c:pt>
                <c:pt idx="380">
                  <c:v>-1.4269086458973653E-2</c:v>
                </c:pt>
                <c:pt idx="381">
                  <c:v>-1.367584694527548E-2</c:v>
                </c:pt>
                <c:pt idx="382">
                  <c:v>-1.3515851938204886E-2</c:v>
                </c:pt>
                <c:pt idx="383">
                  <c:v>-1.3488392478554292E-2</c:v>
                </c:pt>
                <c:pt idx="384">
                  <c:v>-1.3463653231669793E-2</c:v>
                </c:pt>
                <c:pt idx="385">
                  <c:v>-1.3423175551730393E-2</c:v>
                </c:pt>
                <c:pt idx="386">
                  <c:v>-1.2514359438990015E-2</c:v>
                </c:pt>
                <c:pt idx="387">
                  <c:v>-1.2340293471501698E-2</c:v>
                </c:pt>
                <c:pt idx="388">
                  <c:v>-1.2262779808098796E-2</c:v>
                </c:pt>
                <c:pt idx="389">
                  <c:v>-1.2219470907827332E-2</c:v>
                </c:pt>
                <c:pt idx="390">
                  <c:v>-1.1882927751995273E-2</c:v>
                </c:pt>
                <c:pt idx="391">
                  <c:v>-1.0898525864131786E-2</c:v>
                </c:pt>
                <c:pt idx="392">
                  <c:v>-1.0894168334566004E-2</c:v>
                </c:pt>
                <c:pt idx="393">
                  <c:v>-1.0802826545562697E-2</c:v>
                </c:pt>
                <c:pt idx="394">
                  <c:v>-1.0679415118052761E-2</c:v>
                </c:pt>
                <c:pt idx="395">
                  <c:v>-1.034541309338346E-2</c:v>
                </c:pt>
                <c:pt idx="396">
                  <c:v>-9.4938783239498139E-3</c:v>
                </c:pt>
                <c:pt idx="397">
                  <c:v>-9.344791496609467E-3</c:v>
                </c:pt>
                <c:pt idx="398">
                  <c:v>-9.304353115305735E-3</c:v>
                </c:pt>
                <c:pt idx="399">
                  <c:v>-9.0332267751622262E-3</c:v>
                </c:pt>
                <c:pt idx="400">
                  <c:v>-9.0025466893036785E-3</c:v>
                </c:pt>
                <c:pt idx="401">
                  <c:v>-8.9578846324484714E-3</c:v>
                </c:pt>
                <c:pt idx="402">
                  <c:v>-8.9506357681858311E-3</c:v>
                </c:pt>
                <c:pt idx="403">
                  <c:v>-8.4368457009294552E-3</c:v>
                </c:pt>
                <c:pt idx="404">
                  <c:v>-8.3225652228034446E-3</c:v>
                </c:pt>
                <c:pt idx="405">
                  <c:v>-7.9646041842678355E-3</c:v>
                </c:pt>
                <c:pt idx="406">
                  <c:v>-7.8563596943191615E-3</c:v>
                </c:pt>
                <c:pt idx="407">
                  <c:v>-7.8249129862271068E-3</c:v>
                </c:pt>
                <c:pt idx="408">
                  <c:v>-7.161532424818505E-3</c:v>
                </c:pt>
                <c:pt idx="409">
                  <c:v>-7.0761528410271651E-3</c:v>
                </c:pt>
                <c:pt idx="410">
                  <c:v>-6.8642160540135855E-3</c:v>
                </c:pt>
                <c:pt idx="411">
                  <c:v>-6.864216054013373E-3</c:v>
                </c:pt>
                <c:pt idx="412">
                  <c:v>-6.5081257765139955E-3</c:v>
                </c:pt>
                <c:pt idx="413">
                  <c:v>-6.0069365167378938E-3</c:v>
                </c:pt>
                <c:pt idx="414">
                  <c:v>-5.8472931161290924E-3</c:v>
                </c:pt>
                <c:pt idx="415">
                  <c:v>-5.8349504067043379E-3</c:v>
                </c:pt>
                <c:pt idx="416">
                  <c:v>-5.817388643917832E-3</c:v>
                </c:pt>
                <c:pt idx="417">
                  <c:v>-5.6659941265073442E-3</c:v>
                </c:pt>
                <c:pt idx="418">
                  <c:v>-5.4452388607356284E-3</c:v>
                </c:pt>
                <c:pt idx="419">
                  <c:v>-5.1194117210620086E-3</c:v>
                </c:pt>
                <c:pt idx="420">
                  <c:v>-4.9280802141844606E-3</c:v>
                </c:pt>
                <c:pt idx="421">
                  <c:v>-4.8650610427155207E-3</c:v>
                </c:pt>
                <c:pt idx="422">
                  <c:v>-4.6806185751768741E-3</c:v>
                </c:pt>
                <c:pt idx="423">
                  <c:v>-4.632288454888835E-3</c:v>
                </c:pt>
                <c:pt idx="424">
                  <c:v>-4.4786349026281341E-3</c:v>
                </c:pt>
                <c:pt idx="425">
                  <c:v>-4.2846425892186617E-3</c:v>
                </c:pt>
                <c:pt idx="426">
                  <c:v>-3.514345282789154E-3</c:v>
                </c:pt>
                <c:pt idx="427">
                  <c:v>-3.3302244480038724E-3</c:v>
                </c:pt>
                <c:pt idx="428">
                  <c:v>-3.1122325557716157E-3</c:v>
                </c:pt>
                <c:pt idx="429">
                  <c:v>-3.0058796750470321E-3</c:v>
                </c:pt>
                <c:pt idx="430">
                  <c:v>-2.9223736155086829E-3</c:v>
                </c:pt>
                <c:pt idx="431">
                  <c:v>-2.8223635794624243E-3</c:v>
                </c:pt>
                <c:pt idx="432">
                  <c:v>-2.5602953391190134E-3</c:v>
                </c:pt>
                <c:pt idx="433">
                  <c:v>-2.1123701978126774E-3</c:v>
                </c:pt>
                <c:pt idx="434">
                  <c:v>-1.7513874324934348E-3</c:v>
                </c:pt>
                <c:pt idx="435">
                  <c:v>-1.4909195456560334E-3</c:v>
                </c:pt>
                <c:pt idx="436">
                  <c:v>-1.202054899689684E-3</c:v>
                </c:pt>
                <c:pt idx="437">
                  <c:v>-7.41307398366165E-4</c:v>
                </c:pt>
                <c:pt idx="438">
                  <c:v>-4.596965357040819E-4</c:v>
                </c:pt>
                <c:pt idx="439">
                  <c:v>-3.9015014860507483E-4</c:v>
                </c:pt>
                <c:pt idx="440">
                  <c:v>-2.3869603764582888E-4</c:v>
                </c:pt>
                <c:pt idx="441">
                  <c:v>3.2562437115414491E-4</c:v>
                </c:pt>
                <c:pt idx="442">
                  <c:v>6.8199885792347517E-4</c:v>
                </c:pt>
                <c:pt idx="443">
                  <c:v>9.615674181905077E-4</c:v>
                </c:pt>
                <c:pt idx="444">
                  <c:v>1.1449434939380316E-3</c:v>
                </c:pt>
                <c:pt idx="445">
                  <c:v>1.6468495642750264E-3</c:v>
                </c:pt>
                <c:pt idx="446">
                  <c:v>1.8426366419613555E-3</c:v>
                </c:pt>
                <c:pt idx="447">
                  <c:v>2.2874870764473306E-3</c:v>
                </c:pt>
                <c:pt idx="448">
                  <c:v>3.6082175201094155E-3</c:v>
                </c:pt>
                <c:pt idx="449">
                  <c:v>3.7575570363177213E-3</c:v>
                </c:pt>
                <c:pt idx="450">
                  <c:v>4.0509526901341122E-3</c:v>
                </c:pt>
                <c:pt idx="451">
                  <c:v>4.1952940420897228E-3</c:v>
                </c:pt>
                <c:pt idx="452">
                  <c:v>4.5954549135504398E-3</c:v>
                </c:pt>
                <c:pt idx="453">
                  <c:v>4.6171224887146794E-3</c:v>
                </c:pt>
                <c:pt idx="454">
                  <c:v>4.8485828478211047E-3</c:v>
                </c:pt>
                <c:pt idx="455">
                  <c:v>4.9866741296723379E-3</c:v>
                </c:pt>
                <c:pt idx="456">
                  <c:v>5.0018218840424252E-3</c:v>
                </c:pt>
                <c:pt idx="457">
                  <c:v>5.0046283102961053E-3</c:v>
                </c:pt>
                <c:pt idx="458">
                  <c:v>5.0323867994578331E-3</c:v>
                </c:pt>
                <c:pt idx="459">
                  <c:v>5.0809678880759769E-3</c:v>
                </c:pt>
                <c:pt idx="460">
                  <c:v>6.6756390878454433E-3</c:v>
                </c:pt>
                <c:pt idx="461">
                  <c:v>6.8329344832553695E-3</c:v>
                </c:pt>
                <c:pt idx="462">
                  <c:v>7.0771886360835199E-3</c:v>
                </c:pt>
                <c:pt idx="463">
                  <c:v>7.4646505180903438E-3</c:v>
                </c:pt>
                <c:pt idx="464">
                  <c:v>7.5322909837472639E-3</c:v>
                </c:pt>
                <c:pt idx="465">
                  <c:v>7.7340383959033773E-3</c:v>
                </c:pt>
                <c:pt idx="466">
                  <c:v>8.0372034756260816E-3</c:v>
                </c:pt>
                <c:pt idx="467">
                  <c:v>8.141842623190048E-3</c:v>
                </c:pt>
                <c:pt idx="468">
                  <c:v>9.2139473224470692E-3</c:v>
                </c:pt>
                <c:pt idx="469">
                  <c:v>9.600596541920926E-3</c:v>
                </c:pt>
                <c:pt idx="470">
                  <c:v>9.6034003851962497E-3</c:v>
                </c:pt>
                <c:pt idx="471">
                  <c:v>9.7672444426896866E-3</c:v>
                </c:pt>
                <c:pt idx="472">
                  <c:v>1.0142143524046699E-2</c:v>
                </c:pt>
                <c:pt idx="473">
                  <c:v>1.0269900948215907E-2</c:v>
                </c:pt>
                <c:pt idx="474">
                  <c:v>1.0307440442554305E-2</c:v>
                </c:pt>
                <c:pt idx="475">
                  <c:v>1.0445083556510349E-2</c:v>
                </c:pt>
                <c:pt idx="476">
                  <c:v>1.0642985265547036E-2</c:v>
                </c:pt>
                <c:pt idx="477">
                  <c:v>1.1786558413668571E-2</c:v>
                </c:pt>
                <c:pt idx="478">
                  <c:v>1.1981900635549445E-2</c:v>
                </c:pt>
                <c:pt idx="479">
                  <c:v>1.3036287626571292E-2</c:v>
                </c:pt>
                <c:pt idx="480">
                  <c:v>1.3156626020912027E-2</c:v>
                </c:pt>
                <c:pt idx="481">
                  <c:v>1.3475035167938902E-2</c:v>
                </c:pt>
                <c:pt idx="482">
                  <c:v>1.3703684796939071E-2</c:v>
                </c:pt>
                <c:pt idx="483">
                  <c:v>1.3793168892723666E-2</c:v>
                </c:pt>
                <c:pt idx="484">
                  <c:v>1.4111909161035788E-2</c:v>
                </c:pt>
                <c:pt idx="485">
                  <c:v>1.4169006417068345E-2</c:v>
                </c:pt>
                <c:pt idx="486">
                  <c:v>1.5094811225410301E-2</c:v>
                </c:pt>
                <c:pt idx="487">
                  <c:v>1.615044389708482E-2</c:v>
                </c:pt>
                <c:pt idx="488">
                  <c:v>1.6170633256214578E-2</c:v>
                </c:pt>
                <c:pt idx="489">
                  <c:v>1.6532829853804904E-2</c:v>
                </c:pt>
                <c:pt idx="490">
                  <c:v>1.705088145772685E-2</c:v>
                </c:pt>
                <c:pt idx="491">
                  <c:v>1.7098050190444049E-2</c:v>
                </c:pt>
                <c:pt idx="492">
                  <c:v>1.7185519087195358E-2</c:v>
                </c:pt>
                <c:pt idx="493">
                  <c:v>1.7411356831570309E-2</c:v>
                </c:pt>
                <c:pt idx="494">
                  <c:v>1.7769152724848955E-2</c:v>
                </c:pt>
                <c:pt idx="495">
                  <c:v>1.7839191068125402E-2</c:v>
                </c:pt>
                <c:pt idx="496">
                  <c:v>1.7997775830967101E-2</c:v>
                </c:pt>
                <c:pt idx="497">
                  <c:v>1.8050442493259492E-2</c:v>
                </c:pt>
                <c:pt idx="498">
                  <c:v>1.8519916492051012E-2</c:v>
                </c:pt>
                <c:pt idx="499">
                  <c:v>1.9635838993878139E-2</c:v>
                </c:pt>
                <c:pt idx="500">
                  <c:v>1.9637372029574603E-2</c:v>
                </c:pt>
                <c:pt idx="501">
                  <c:v>1.9661586555668686E-2</c:v>
                </c:pt>
                <c:pt idx="502">
                  <c:v>1.9754641983280703E-2</c:v>
                </c:pt>
                <c:pt idx="503">
                  <c:v>1.9881887765174397E-2</c:v>
                </c:pt>
                <c:pt idx="504">
                  <c:v>2.0019362948845314E-2</c:v>
                </c:pt>
                <c:pt idx="505">
                  <c:v>2.0862925122143494E-2</c:v>
                </c:pt>
                <c:pt idx="506">
                  <c:v>2.1494556331390583E-2</c:v>
                </c:pt>
                <c:pt idx="507">
                  <c:v>2.1839553562356683E-2</c:v>
                </c:pt>
                <c:pt idx="508">
                  <c:v>2.1948899805436652E-2</c:v>
                </c:pt>
                <c:pt idx="509">
                  <c:v>2.2235930883547337E-2</c:v>
                </c:pt>
                <c:pt idx="510">
                  <c:v>2.2341394857226932E-2</c:v>
                </c:pt>
                <c:pt idx="511">
                  <c:v>2.2565724304004227E-2</c:v>
                </c:pt>
                <c:pt idx="512">
                  <c:v>2.2778836863540014E-2</c:v>
                </c:pt>
                <c:pt idx="513">
                  <c:v>2.412916662001318E-2</c:v>
                </c:pt>
                <c:pt idx="514">
                  <c:v>2.4925293575574693E-2</c:v>
                </c:pt>
                <c:pt idx="515">
                  <c:v>2.5183141886230893E-2</c:v>
                </c:pt>
                <c:pt idx="516">
                  <c:v>2.5271148295548582E-2</c:v>
                </c:pt>
                <c:pt idx="517">
                  <c:v>2.5361428852788474E-2</c:v>
                </c:pt>
                <c:pt idx="518">
                  <c:v>2.5460068720883862E-2</c:v>
                </c:pt>
                <c:pt idx="519">
                  <c:v>2.5905588859975563E-2</c:v>
                </c:pt>
                <c:pt idx="520">
                  <c:v>2.6216954737575755E-2</c:v>
                </c:pt>
                <c:pt idx="521">
                  <c:v>2.6980563615662218E-2</c:v>
                </c:pt>
                <c:pt idx="522">
                  <c:v>2.7050515092312832E-2</c:v>
                </c:pt>
                <c:pt idx="523">
                  <c:v>2.7597201712631168E-2</c:v>
                </c:pt>
                <c:pt idx="524">
                  <c:v>2.7942487275622627E-2</c:v>
                </c:pt>
                <c:pt idx="525">
                  <c:v>2.8564103051079249E-2</c:v>
                </c:pt>
                <c:pt idx="526">
                  <c:v>2.9178752930471383E-2</c:v>
                </c:pt>
                <c:pt idx="527">
                  <c:v>2.9460570600940601E-2</c:v>
                </c:pt>
                <c:pt idx="528">
                  <c:v>2.9687594598749079E-2</c:v>
                </c:pt>
                <c:pt idx="529">
                  <c:v>3.0078385738166756E-2</c:v>
                </c:pt>
                <c:pt idx="530">
                  <c:v>3.1014440636275419E-2</c:v>
                </c:pt>
                <c:pt idx="531">
                  <c:v>3.1669362750116781E-2</c:v>
                </c:pt>
                <c:pt idx="532">
                  <c:v>3.182938591790798E-2</c:v>
                </c:pt>
                <c:pt idx="533">
                  <c:v>3.1829385917908112E-2</c:v>
                </c:pt>
                <c:pt idx="534">
                  <c:v>3.2145510117025052E-2</c:v>
                </c:pt>
                <c:pt idx="535">
                  <c:v>3.2543230147159541E-2</c:v>
                </c:pt>
                <c:pt idx="536">
                  <c:v>3.2807794211022076E-2</c:v>
                </c:pt>
                <c:pt idx="537">
                  <c:v>3.2851443436815869E-2</c:v>
                </c:pt>
                <c:pt idx="538">
                  <c:v>3.3260063267565247E-2</c:v>
                </c:pt>
                <c:pt idx="539">
                  <c:v>3.3690854643433216E-2</c:v>
                </c:pt>
                <c:pt idx="540">
                  <c:v>3.4218521073221271E-2</c:v>
                </c:pt>
                <c:pt idx="541">
                  <c:v>3.4405143445624842E-2</c:v>
                </c:pt>
                <c:pt idx="542">
                  <c:v>3.467245631996569E-2</c:v>
                </c:pt>
                <c:pt idx="543">
                  <c:v>3.4789552188984059E-2</c:v>
                </c:pt>
                <c:pt idx="544">
                  <c:v>3.5450817347965513E-2</c:v>
                </c:pt>
                <c:pt idx="545">
                  <c:v>3.5769740433528201E-2</c:v>
                </c:pt>
                <c:pt idx="546">
                  <c:v>3.5892248555999005E-2</c:v>
                </c:pt>
                <c:pt idx="547">
                  <c:v>3.6592180727694795E-2</c:v>
                </c:pt>
                <c:pt idx="548">
                  <c:v>3.6730682050934133E-2</c:v>
                </c:pt>
                <c:pt idx="549">
                  <c:v>3.7066756232453181E-2</c:v>
                </c:pt>
                <c:pt idx="550">
                  <c:v>3.7159083159219626E-2</c:v>
                </c:pt>
                <c:pt idx="551">
                  <c:v>3.7643742006757096E-2</c:v>
                </c:pt>
                <c:pt idx="552">
                  <c:v>3.8493246129377427E-2</c:v>
                </c:pt>
                <c:pt idx="553">
                  <c:v>3.8905086921916791E-2</c:v>
                </c:pt>
                <c:pt idx="554">
                  <c:v>3.9294389513777228E-2</c:v>
                </c:pt>
                <c:pt idx="555">
                  <c:v>3.9435820493584996E-2</c:v>
                </c:pt>
                <c:pt idx="556">
                  <c:v>3.987421647125361E-2</c:v>
                </c:pt>
                <c:pt idx="557">
                  <c:v>3.9994672126281605E-2</c:v>
                </c:pt>
                <c:pt idx="558">
                  <c:v>4.0245540169446044E-2</c:v>
                </c:pt>
                <c:pt idx="559">
                  <c:v>4.0331434326630049E-2</c:v>
                </c:pt>
                <c:pt idx="560">
                  <c:v>4.0394375937734373E-2</c:v>
                </c:pt>
                <c:pt idx="561">
                  <c:v>4.102020443578526E-2</c:v>
                </c:pt>
                <c:pt idx="562">
                  <c:v>4.1077597725611717E-2</c:v>
                </c:pt>
                <c:pt idx="563">
                  <c:v>4.1091768197243209E-2</c:v>
                </c:pt>
                <c:pt idx="564">
                  <c:v>4.1270199104207837E-2</c:v>
                </c:pt>
                <c:pt idx="565">
                  <c:v>4.1697817127435803E-2</c:v>
                </c:pt>
                <c:pt idx="566">
                  <c:v>4.1735316615490042E-2</c:v>
                </c:pt>
                <c:pt idx="567">
                  <c:v>4.2948237059264947E-2</c:v>
                </c:pt>
                <c:pt idx="568">
                  <c:v>4.3864820995668172E-2</c:v>
                </c:pt>
                <c:pt idx="569">
                  <c:v>4.4050916132897015E-2</c:v>
                </c:pt>
                <c:pt idx="570">
                  <c:v>4.4612874658414375E-2</c:v>
                </c:pt>
                <c:pt idx="571">
                  <c:v>4.5712094997070171E-2</c:v>
                </c:pt>
                <c:pt idx="572">
                  <c:v>4.6086163745564887E-2</c:v>
                </c:pt>
                <c:pt idx="573">
                  <c:v>4.7501237011380468E-2</c:v>
                </c:pt>
                <c:pt idx="574">
                  <c:v>4.8193503510234388E-2</c:v>
                </c:pt>
                <c:pt idx="575">
                  <c:v>4.8320422101367326E-2</c:v>
                </c:pt>
                <c:pt idx="576">
                  <c:v>4.8569980674688318E-2</c:v>
                </c:pt>
                <c:pt idx="577">
                  <c:v>4.8830916482159752E-2</c:v>
                </c:pt>
                <c:pt idx="578">
                  <c:v>4.891109649615296E-2</c:v>
                </c:pt>
                <c:pt idx="579">
                  <c:v>4.9026542349873144E-2</c:v>
                </c:pt>
                <c:pt idx="580">
                  <c:v>4.9092206733355348E-2</c:v>
                </c:pt>
                <c:pt idx="581">
                  <c:v>4.9719069475716172E-2</c:v>
                </c:pt>
                <c:pt idx="582">
                  <c:v>5.0173250403656604E-2</c:v>
                </c:pt>
                <c:pt idx="583">
                  <c:v>5.0477331266973291E-2</c:v>
                </c:pt>
                <c:pt idx="584">
                  <c:v>5.0815710951442807E-2</c:v>
                </c:pt>
                <c:pt idx="585">
                  <c:v>5.0989551511589327E-2</c:v>
                </c:pt>
                <c:pt idx="586">
                  <c:v>5.126017512825936E-2</c:v>
                </c:pt>
                <c:pt idx="587">
                  <c:v>5.154211940081798E-2</c:v>
                </c:pt>
                <c:pt idx="588">
                  <c:v>5.1827645355236485E-2</c:v>
                </c:pt>
                <c:pt idx="589">
                  <c:v>5.332583145786457E-2</c:v>
                </c:pt>
                <c:pt idx="590">
                  <c:v>5.5589995506196532E-2</c:v>
                </c:pt>
                <c:pt idx="591">
                  <c:v>5.5752849502698258E-2</c:v>
                </c:pt>
                <c:pt idx="592">
                  <c:v>5.6628102325286582E-2</c:v>
                </c:pt>
                <c:pt idx="593">
                  <c:v>5.6995956306149627E-2</c:v>
                </c:pt>
                <c:pt idx="594">
                  <c:v>5.7881562573200977E-2</c:v>
                </c:pt>
                <c:pt idx="595">
                  <c:v>5.8086137187542554E-2</c:v>
                </c:pt>
                <c:pt idx="596">
                  <c:v>5.8189798063263631E-2</c:v>
                </c:pt>
                <c:pt idx="597">
                  <c:v>5.8292450008131089E-2</c:v>
                </c:pt>
                <c:pt idx="598">
                  <c:v>5.8574219267279605E-2</c:v>
                </c:pt>
                <c:pt idx="599">
                  <c:v>5.9304975250435273E-2</c:v>
                </c:pt>
                <c:pt idx="600">
                  <c:v>5.9949736188199855E-2</c:v>
                </c:pt>
                <c:pt idx="601">
                  <c:v>6.0313336973552359E-2</c:v>
                </c:pt>
                <c:pt idx="602">
                  <c:v>6.0313336973552359E-2</c:v>
                </c:pt>
                <c:pt idx="603">
                  <c:v>6.1549303912747169E-2</c:v>
                </c:pt>
                <c:pt idx="604">
                  <c:v>6.1740199029423209E-2</c:v>
                </c:pt>
                <c:pt idx="605">
                  <c:v>6.1812497592944812E-2</c:v>
                </c:pt>
                <c:pt idx="606">
                  <c:v>6.2457566898320903E-2</c:v>
                </c:pt>
                <c:pt idx="607">
                  <c:v>6.2762121101384155E-2</c:v>
                </c:pt>
                <c:pt idx="608">
                  <c:v>6.3498567989752924E-2</c:v>
                </c:pt>
                <c:pt idx="609">
                  <c:v>6.4381146306984952E-2</c:v>
                </c:pt>
                <c:pt idx="610">
                  <c:v>6.4430038363745543E-2</c:v>
                </c:pt>
                <c:pt idx="611">
                  <c:v>6.5008140795337899E-2</c:v>
                </c:pt>
                <c:pt idx="612">
                  <c:v>6.5281677437210278E-2</c:v>
                </c:pt>
                <c:pt idx="613">
                  <c:v>6.542619868089862E-2</c:v>
                </c:pt>
                <c:pt idx="614">
                  <c:v>6.5859956048759175E-2</c:v>
                </c:pt>
                <c:pt idx="615">
                  <c:v>6.589585004570038E-2</c:v>
                </c:pt>
                <c:pt idx="616">
                  <c:v>6.7149005099043785E-2</c:v>
                </c:pt>
                <c:pt idx="617">
                  <c:v>6.7703038619721004E-2</c:v>
                </c:pt>
                <c:pt idx="618">
                  <c:v>6.8094863537198888E-2</c:v>
                </c:pt>
                <c:pt idx="619">
                  <c:v>6.8390659229824804E-2</c:v>
                </c:pt>
                <c:pt idx="620">
                  <c:v>6.9019555502372598E-2</c:v>
                </c:pt>
                <c:pt idx="621">
                  <c:v>6.9360065426192691E-2</c:v>
                </c:pt>
                <c:pt idx="622">
                  <c:v>7.0139369649486139E-2</c:v>
                </c:pt>
                <c:pt idx="623">
                  <c:v>7.0348906244966133E-2</c:v>
                </c:pt>
                <c:pt idx="624">
                  <c:v>7.0399257108355803E-2</c:v>
                </c:pt>
                <c:pt idx="625">
                  <c:v>7.0611750343620786E-2</c:v>
                </c:pt>
                <c:pt idx="626">
                  <c:v>7.1340458354025263E-2</c:v>
                </c:pt>
                <c:pt idx="627">
                  <c:v>7.210833794680209E-2</c:v>
                </c:pt>
                <c:pt idx="628">
                  <c:v>7.2563456100452575E-2</c:v>
                </c:pt>
                <c:pt idx="629">
                  <c:v>7.2623072915202772E-2</c:v>
                </c:pt>
                <c:pt idx="630">
                  <c:v>7.4108942033714764E-2</c:v>
                </c:pt>
                <c:pt idx="631">
                  <c:v>7.4322359659682313E-2</c:v>
                </c:pt>
                <c:pt idx="632">
                  <c:v>7.5694504592581036E-2</c:v>
                </c:pt>
                <c:pt idx="633">
                  <c:v>7.6153326257260956E-2</c:v>
                </c:pt>
                <c:pt idx="634">
                  <c:v>7.6846082371528124E-2</c:v>
                </c:pt>
                <c:pt idx="635">
                  <c:v>7.7371604207584571E-2</c:v>
                </c:pt>
                <c:pt idx="636">
                  <c:v>7.8008509044257032E-2</c:v>
                </c:pt>
                <c:pt idx="637">
                  <c:v>7.9634575260197613E-2</c:v>
                </c:pt>
                <c:pt idx="638">
                  <c:v>8.1106780499690528E-2</c:v>
                </c:pt>
                <c:pt idx="639">
                  <c:v>8.1191594194845063E-2</c:v>
                </c:pt>
                <c:pt idx="640">
                  <c:v>8.164989191469875E-2</c:v>
                </c:pt>
                <c:pt idx="641">
                  <c:v>8.1975685581041444E-2</c:v>
                </c:pt>
                <c:pt idx="642">
                  <c:v>8.3143177050853292E-2</c:v>
                </c:pt>
                <c:pt idx="643">
                  <c:v>8.3420855213803477E-2</c:v>
                </c:pt>
                <c:pt idx="644">
                  <c:v>8.3980201500812673E-2</c:v>
                </c:pt>
                <c:pt idx="645">
                  <c:v>8.4304799343703246E-2</c:v>
                </c:pt>
                <c:pt idx="646">
                  <c:v>8.4322122618878295E-2</c:v>
                </c:pt>
                <c:pt idx="647">
                  <c:v>8.4345907173514811E-2</c:v>
                </c:pt>
                <c:pt idx="648">
                  <c:v>8.5409053615949249E-2</c:v>
                </c:pt>
                <c:pt idx="649">
                  <c:v>8.5509960227155457E-2</c:v>
                </c:pt>
                <c:pt idx="650">
                  <c:v>8.5738440748579989E-2</c:v>
                </c:pt>
                <c:pt idx="651">
                  <c:v>8.6351774958559863E-2</c:v>
                </c:pt>
                <c:pt idx="652">
                  <c:v>8.6703948714451209E-2</c:v>
                </c:pt>
                <c:pt idx="653">
                  <c:v>8.8176381818150087E-2</c:v>
                </c:pt>
                <c:pt idx="654">
                  <c:v>8.8674089929342767E-2</c:v>
                </c:pt>
                <c:pt idx="655">
                  <c:v>8.8842477508451284E-2</c:v>
                </c:pt>
                <c:pt idx="656">
                  <c:v>8.9041715681838884E-2</c:v>
                </c:pt>
                <c:pt idx="657">
                  <c:v>8.9098106975669444E-2</c:v>
                </c:pt>
                <c:pt idx="658">
                  <c:v>8.9647411852963321E-2</c:v>
                </c:pt>
                <c:pt idx="659">
                  <c:v>9.0115212414955972E-2</c:v>
                </c:pt>
                <c:pt idx="660">
                  <c:v>9.0249689695151097E-2</c:v>
                </c:pt>
                <c:pt idx="661">
                  <c:v>9.0391393804333628E-2</c:v>
                </c:pt>
                <c:pt idx="662">
                  <c:v>9.0399411447064509E-2</c:v>
                </c:pt>
                <c:pt idx="663">
                  <c:v>9.0967904514828432E-2</c:v>
                </c:pt>
                <c:pt idx="664">
                  <c:v>9.1129925338477469E-2</c:v>
                </c:pt>
                <c:pt idx="665">
                  <c:v>9.1439595096142523E-2</c:v>
                </c:pt>
                <c:pt idx="666">
                  <c:v>9.251431562926693E-2</c:v>
                </c:pt>
                <c:pt idx="667">
                  <c:v>9.2538442213571437E-2</c:v>
                </c:pt>
                <c:pt idx="668">
                  <c:v>9.2797999766253275E-2</c:v>
                </c:pt>
                <c:pt idx="669">
                  <c:v>9.2841906128706159E-2</c:v>
                </c:pt>
                <c:pt idx="670">
                  <c:v>9.3192886456908389E-2</c:v>
                </c:pt>
                <c:pt idx="671">
                  <c:v>9.3714025756510541E-2</c:v>
                </c:pt>
                <c:pt idx="672">
                  <c:v>9.4033276093621596E-2</c:v>
                </c:pt>
                <c:pt idx="673">
                  <c:v>9.4848567534874417E-2</c:v>
                </c:pt>
                <c:pt idx="674">
                  <c:v>9.5367382301543194E-2</c:v>
                </c:pt>
                <c:pt idx="675">
                  <c:v>9.6234642568259962E-2</c:v>
                </c:pt>
                <c:pt idx="676">
                  <c:v>9.6523971858655258E-2</c:v>
                </c:pt>
                <c:pt idx="677">
                  <c:v>9.7107100736064295E-2</c:v>
                </c:pt>
                <c:pt idx="678">
                  <c:v>9.7256113732793872E-2</c:v>
                </c:pt>
                <c:pt idx="679">
                  <c:v>9.7481645001414333E-2</c:v>
                </c:pt>
                <c:pt idx="680">
                  <c:v>9.7532908982129948E-2</c:v>
                </c:pt>
                <c:pt idx="681">
                  <c:v>9.7707633664253529E-2</c:v>
                </c:pt>
                <c:pt idx="682">
                  <c:v>9.7896942590077918E-2</c:v>
                </c:pt>
                <c:pt idx="683">
                  <c:v>9.84559002219485E-2</c:v>
                </c:pt>
                <c:pt idx="684">
                  <c:v>9.9005778230271735E-2</c:v>
                </c:pt>
                <c:pt idx="685">
                  <c:v>9.9005778230271943E-2</c:v>
                </c:pt>
                <c:pt idx="686">
                  <c:v>9.904136837189452E-2</c:v>
                </c:pt>
                <c:pt idx="687">
                  <c:v>9.9082075629903996E-2</c:v>
                </c:pt>
                <c:pt idx="688">
                  <c:v>9.9584330891335157E-2</c:v>
                </c:pt>
                <c:pt idx="689">
                  <c:v>9.9919649963252366E-2</c:v>
                </c:pt>
                <c:pt idx="690">
                  <c:v>0.10000555434078749</c:v>
                </c:pt>
                <c:pt idx="691">
                  <c:v>0.10052103519972361</c:v>
                </c:pt>
                <c:pt idx="692">
                  <c:v>0.10094290425332818</c:v>
                </c:pt>
                <c:pt idx="693">
                  <c:v>0.10102518665878159</c:v>
                </c:pt>
                <c:pt idx="694">
                  <c:v>0.10198693952094991</c:v>
                </c:pt>
                <c:pt idx="695">
                  <c:v>0.10233951122635432</c:v>
                </c:pt>
                <c:pt idx="696">
                  <c:v>0.10294195170414247</c:v>
                </c:pt>
                <c:pt idx="697">
                  <c:v>0.1034224710023659</c:v>
                </c:pt>
                <c:pt idx="698">
                  <c:v>0.10461634386958928</c:v>
                </c:pt>
                <c:pt idx="699">
                  <c:v>0.10531867808145491</c:v>
                </c:pt>
                <c:pt idx="700">
                  <c:v>0.10591721200660137</c:v>
                </c:pt>
                <c:pt idx="701">
                  <c:v>0.10606469945460631</c:v>
                </c:pt>
                <c:pt idx="702">
                  <c:v>0.10692129053741317</c:v>
                </c:pt>
                <c:pt idx="703">
                  <c:v>0.10701959630876895</c:v>
                </c:pt>
                <c:pt idx="704">
                  <c:v>0.10706512696521263</c:v>
                </c:pt>
                <c:pt idx="705">
                  <c:v>0.10765682466254943</c:v>
                </c:pt>
                <c:pt idx="706">
                  <c:v>0.10770457327165632</c:v>
                </c:pt>
                <c:pt idx="707">
                  <c:v>0.10784081734719408</c:v>
                </c:pt>
                <c:pt idx="708">
                  <c:v>0.10826119228219744</c:v>
                </c:pt>
                <c:pt idx="709">
                  <c:v>0.10829543369160431</c:v>
                </c:pt>
                <c:pt idx="710">
                  <c:v>0.10873620548496217</c:v>
                </c:pt>
                <c:pt idx="711">
                  <c:v>0.11020342997129455</c:v>
                </c:pt>
                <c:pt idx="712">
                  <c:v>0.11062284922042002</c:v>
                </c:pt>
                <c:pt idx="713">
                  <c:v>0.11088309717695261</c:v>
                </c:pt>
                <c:pt idx="714">
                  <c:v>0.11128164867345934</c:v>
                </c:pt>
                <c:pt idx="715">
                  <c:v>0.11234805948471917</c:v>
                </c:pt>
                <c:pt idx="716">
                  <c:v>0.11249097103997364</c:v>
                </c:pt>
                <c:pt idx="717">
                  <c:v>0.11297846783124349</c:v>
                </c:pt>
                <c:pt idx="718">
                  <c:v>0.11309944428395326</c:v>
                </c:pt>
                <c:pt idx="719">
                  <c:v>0.11318683329368913</c:v>
                </c:pt>
                <c:pt idx="720">
                  <c:v>0.11328754039799788</c:v>
                </c:pt>
                <c:pt idx="721">
                  <c:v>0.11372945056689948</c:v>
                </c:pt>
                <c:pt idx="722">
                  <c:v>0.11378497205784002</c:v>
                </c:pt>
                <c:pt idx="723">
                  <c:v>0.11391204587347475</c:v>
                </c:pt>
                <c:pt idx="724">
                  <c:v>0.11409849291428328</c:v>
                </c:pt>
                <c:pt idx="725">
                  <c:v>0.11445634846211551</c:v>
                </c:pt>
                <c:pt idx="726">
                  <c:v>0.11460772704673354</c:v>
                </c:pt>
                <c:pt idx="727">
                  <c:v>0.11530525437179311</c:v>
                </c:pt>
                <c:pt idx="728">
                  <c:v>0.11580253723855891</c:v>
                </c:pt>
                <c:pt idx="729">
                  <c:v>0.11668377620720966</c:v>
                </c:pt>
                <c:pt idx="730">
                  <c:v>0.11747449540673613</c:v>
                </c:pt>
                <c:pt idx="731">
                  <c:v>0.11749288253740452</c:v>
                </c:pt>
                <c:pt idx="732">
                  <c:v>0.11762164052093346</c:v>
                </c:pt>
                <c:pt idx="733">
                  <c:v>0.11832546945553682</c:v>
                </c:pt>
                <c:pt idx="734">
                  <c:v>0.11835805183475112</c:v>
                </c:pt>
                <c:pt idx="735">
                  <c:v>0.11856832821344016</c:v>
                </c:pt>
                <c:pt idx="736">
                  <c:v>0.11861020020296681</c:v>
                </c:pt>
                <c:pt idx="737">
                  <c:v>0.11902623543209731</c:v>
                </c:pt>
                <c:pt idx="738">
                  <c:v>0.1191149531568938</c:v>
                </c:pt>
                <c:pt idx="739">
                  <c:v>0.11955909694822292</c:v>
                </c:pt>
                <c:pt idx="740">
                  <c:v>0.11972766323253412</c:v>
                </c:pt>
                <c:pt idx="741">
                  <c:v>0.12008229960991539</c:v>
                </c:pt>
                <c:pt idx="742">
                  <c:v>0.12079280451947733</c:v>
                </c:pt>
                <c:pt idx="743">
                  <c:v>0.12102029363381989</c:v>
                </c:pt>
                <c:pt idx="744">
                  <c:v>0.12138063445465996</c:v>
                </c:pt>
                <c:pt idx="745">
                  <c:v>0.12153913737770533</c:v>
                </c:pt>
                <c:pt idx="746">
                  <c:v>0.12408544495373172</c:v>
                </c:pt>
                <c:pt idx="747">
                  <c:v>0.12410169967349675</c:v>
                </c:pt>
                <c:pt idx="748">
                  <c:v>0.12417929027021546</c:v>
                </c:pt>
                <c:pt idx="749">
                  <c:v>0.12525566841815125</c:v>
                </c:pt>
                <c:pt idx="750">
                  <c:v>0.12560737822435025</c:v>
                </c:pt>
                <c:pt idx="751">
                  <c:v>0.12587743776321597</c:v>
                </c:pt>
                <c:pt idx="752">
                  <c:v>0.12587988476643588</c:v>
                </c:pt>
                <c:pt idx="753">
                  <c:v>0.12693487224619998</c:v>
                </c:pt>
                <c:pt idx="754">
                  <c:v>0.12705841670078208</c:v>
                </c:pt>
                <c:pt idx="755">
                  <c:v>0.12726510167579405</c:v>
                </c:pt>
                <c:pt idx="756">
                  <c:v>0.12856339084771179</c:v>
                </c:pt>
                <c:pt idx="757">
                  <c:v>0.12856339084771193</c:v>
                </c:pt>
                <c:pt idx="758">
                  <c:v>0.12885929967561094</c:v>
                </c:pt>
                <c:pt idx="759">
                  <c:v>0.12932851857032054</c:v>
                </c:pt>
                <c:pt idx="760">
                  <c:v>0.1301010534096417</c:v>
                </c:pt>
                <c:pt idx="761">
                  <c:v>0.13141021741921949</c:v>
                </c:pt>
                <c:pt idx="762">
                  <c:v>0.13145302684134755</c:v>
                </c:pt>
                <c:pt idx="763">
                  <c:v>0.13154020661876104</c:v>
                </c:pt>
                <c:pt idx="764">
                  <c:v>0.13176811294540222</c:v>
                </c:pt>
                <c:pt idx="765">
                  <c:v>0.13393238890122164</c:v>
                </c:pt>
                <c:pt idx="766">
                  <c:v>0.13400502077981302</c:v>
                </c:pt>
                <c:pt idx="767">
                  <c:v>0.13419604579560129</c:v>
                </c:pt>
                <c:pt idx="768">
                  <c:v>0.13445328382073407</c:v>
                </c:pt>
                <c:pt idx="769">
                  <c:v>0.13515071364407624</c:v>
                </c:pt>
                <c:pt idx="770">
                  <c:v>0.13571679332510123</c:v>
                </c:pt>
                <c:pt idx="771">
                  <c:v>0.13579332744550759</c:v>
                </c:pt>
                <c:pt idx="772">
                  <c:v>0.13596853623290786</c:v>
                </c:pt>
                <c:pt idx="773">
                  <c:v>0.13645119949342172</c:v>
                </c:pt>
                <c:pt idx="774">
                  <c:v>0.13687152777835182</c:v>
                </c:pt>
                <c:pt idx="775">
                  <c:v>0.1375008979026614</c:v>
                </c:pt>
                <c:pt idx="776">
                  <c:v>0.1377410346868799</c:v>
                </c:pt>
                <c:pt idx="777">
                  <c:v>0.13806544286175068</c:v>
                </c:pt>
                <c:pt idx="778">
                  <c:v>0.13816559955820953</c:v>
                </c:pt>
                <c:pt idx="779">
                  <c:v>0.13861317314888297</c:v>
                </c:pt>
                <c:pt idx="780">
                  <c:v>0.14179814276596867</c:v>
                </c:pt>
                <c:pt idx="781">
                  <c:v>0.14182869405103624</c:v>
                </c:pt>
                <c:pt idx="782">
                  <c:v>0.14214086085971969</c:v>
                </c:pt>
                <c:pt idx="783">
                  <c:v>0.1424429624760658</c:v>
                </c:pt>
                <c:pt idx="784">
                  <c:v>0.14269720181468523</c:v>
                </c:pt>
                <c:pt idx="785">
                  <c:v>0.14338291012146964</c:v>
                </c:pt>
                <c:pt idx="786">
                  <c:v>0.14347941163335631</c:v>
                </c:pt>
                <c:pt idx="787">
                  <c:v>0.14475712595110682</c:v>
                </c:pt>
                <c:pt idx="788">
                  <c:v>0.14493554334013561</c:v>
                </c:pt>
                <c:pt idx="789">
                  <c:v>0.14549476091216282</c:v>
                </c:pt>
                <c:pt idx="790">
                  <c:v>0.14585768249527994</c:v>
                </c:pt>
                <c:pt idx="791">
                  <c:v>0.14777630393757604</c:v>
                </c:pt>
                <c:pt idx="792">
                  <c:v>0.1478710426778882</c:v>
                </c:pt>
                <c:pt idx="793">
                  <c:v>0.14805135211650503</c:v>
                </c:pt>
                <c:pt idx="794">
                  <c:v>0.1482217041208338</c:v>
                </c:pt>
                <c:pt idx="795">
                  <c:v>0.14908272522676141</c:v>
                </c:pt>
                <c:pt idx="796">
                  <c:v>0.15123322315294985</c:v>
                </c:pt>
                <c:pt idx="797">
                  <c:v>0.15133748135365033</c:v>
                </c:pt>
                <c:pt idx="798">
                  <c:v>0.15154718836367048</c:v>
                </c:pt>
                <c:pt idx="799">
                  <c:v>0.15364257731099457</c:v>
                </c:pt>
                <c:pt idx="800">
                  <c:v>0.15564891222805693</c:v>
                </c:pt>
                <c:pt idx="801">
                  <c:v>0.15612265831341804</c:v>
                </c:pt>
                <c:pt idx="802">
                  <c:v>0.15700291083834286</c:v>
                </c:pt>
                <c:pt idx="803">
                  <c:v>0.15706954688982802</c:v>
                </c:pt>
                <c:pt idx="804">
                  <c:v>0.1576354286131092</c:v>
                </c:pt>
                <c:pt idx="805">
                  <c:v>0.15833364816024165</c:v>
                </c:pt>
                <c:pt idx="806">
                  <c:v>0.1592046445226423</c:v>
                </c:pt>
                <c:pt idx="807">
                  <c:v>0.15940971690854253</c:v>
                </c:pt>
                <c:pt idx="808">
                  <c:v>0.16007730180218072</c:v>
                </c:pt>
                <c:pt idx="809">
                  <c:v>0.16044704402448801</c:v>
                </c:pt>
                <c:pt idx="810">
                  <c:v>0.16074645004695168</c:v>
                </c:pt>
                <c:pt idx="811">
                  <c:v>0.16105233694787346</c:v>
                </c:pt>
                <c:pt idx="812">
                  <c:v>0.1614196223309029</c:v>
                </c:pt>
                <c:pt idx="813">
                  <c:v>0.1618236392618965</c:v>
                </c:pt>
                <c:pt idx="814">
                  <c:v>0.16251941886611612</c:v>
                </c:pt>
                <c:pt idx="815">
                  <c:v>0.16353296070496515</c:v>
                </c:pt>
                <c:pt idx="816">
                  <c:v>0.16360968761900851</c:v>
                </c:pt>
                <c:pt idx="817">
                  <c:v>0.1645756746126032</c:v>
                </c:pt>
                <c:pt idx="818">
                  <c:v>0.16594642169942658</c:v>
                </c:pt>
                <c:pt idx="819">
                  <c:v>0.16634036557919959</c:v>
                </c:pt>
                <c:pt idx="820">
                  <c:v>0.16662178900317753</c:v>
                </c:pt>
                <c:pt idx="821">
                  <c:v>0.16670569232765461</c:v>
                </c:pt>
                <c:pt idx="822">
                  <c:v>0.1667531132361505</c:v>
                </c:pt>
                <c:pt idx="823">
                  <c:v>0.16797354100429868</c:v>
                </c:pt>
                <c:pt idx="824">
                  <c:v>0.1684602308514935</c:v>
                </c:pt>
                <c:pt idx="825">
                  <c:v>0.16849576116597553</c:v>
                </c:pt>
                <c:pt idx="826">
                  <c:v>0.1687134808352323</c:v>
                </c:pt>
                <c:pt idx="827">
                  <c:v>0.17002082153191347</c:v>
                </c:pt>
                <c:pt idx="828">
                  <c:v>0.17012059874174321</c:v>
                </c:pt>
                <c:pt idx="829">
                  <c:v>0.1703232876585313</c:v>
                </c:pt>
                <c:pt idx="830">
                  <c:v>0.17049907968795486</c:v>
                </c:pt>
                <c:pt idx="831">
                  <c:v>0.17083213110970058</c:v>
                </c:pt>
                <c:pt idx="832">
                  <c:v>0.17112743641601291</c:v>
                </c:pt>
                <c:pt idx="833">
                  <c:v>0.17282077872409274</c:v>
                </c:pt>
                <c:pt idx="834">
                  <c:v>0.17294572528719104</c:v>
                </c:pt>
                <c:pt idx="835">
                  <c:v>0.1749627952231676</c:v>
                </c:pt>
                <c:pt idx="836">
                  <c:v>0.17577298864879209</c:v>
                </c:pt>
                <c:pt idx="837">
                  <c:v>0.17615869038410983</c:v>
                </c:pt>
                <c:pt idx="838">
                  <c:v>0.17620935869029886</c:v>
                </c:pt>
                <c:pt idx="839">
                  <c:v>0.17637708243628955</c:v>
                </c:pt>
                <c:pt idx="840">
                  <c:v>0.17758452142868672</c:v>
                </c:pt>
                <c:pt idx="841">
                  <c:v>0.17799302766868205</c:v>
                </c:pt>
                <c:pt idx="842">
                  <c:v>0.17989876530504473</c:v>
                </c:pt>
                <c:pt idx="843">
                  <c:v>0.17997356481977633</c:v>
                </c:pt>
                <c:pt idx="844">
                  <c:v>0.18023661396333443</c:v>
                </c:pt>
                <c:pt idx="845">
                  <c:v>0.18096461784822901</c:v>
                </c:pt>
                <c:pt idx="846">
                  <c:v>0.18169216217097761</c:v>
                </c:pt>
                <c:pt idx="847">
                  <c:v>0.1821167628151579</c:v>
                </c:pt>
                <c:pt idx="848">
                  <c:v>0.18293784884696018</c:v>
                </c:pt>
                <c:pt idx="849">
                  <c:v>0.18303439496237711</c:v>
                </c:pt>
                <c:pt idx="850">
                  <c:v>0.1835907750075704</c:v>
                </c:pt>
                <c:pt idx="851">
                  <c:v>0.18501081258031998</c:v>
                </c:pt>
                <c:pt idx="852">
                  <c:v>0.18584241825615203</c:v>
                </c:pt>
                <c:pt idx="853">
                  <c:v>0.18606150919428127</c:v>
                </c:pt>
                <c:pt idx="854">
                  <c:v>0.18641271428968378</c:v>
                </c:pt>
                <c:pt idx="855">
                  <c:v>0.18719679919979998</c:v>
                </c:pt>
                <c:pt idx="856">
                  <c:v>0.18775027090105864</c:v>
                </c:pt>
                <c:pt idx="857">
                  <c:v>0.18798582624379484</c:v>
                </c:pt>
                <c:pt idx="858">
                  <c:v>0.18868472825969032</c:v>
                </c:pt>
                <c:pt idx="859">
                  <c:v>0.18907190421944103</c:v>
                </c:pt>
                <c:pt idx="860">
                  <c:v>0.1904577765156639</c:v>
                </c:pt>
                <c:pt idx="861">
                  <c:v>0.19074167615526524</c:v>
                </c:pt>
                <c:pt idx="862">
                  <c:v>0.19299177346321442</c:v>
                </c:pt>
                <c:pt idx="863">
                  <c:v>0.19403018916163997</c:v>
                </c:pt>
                <c:pt idx="864">
                  <c:v>0.19482648087312113</c:v>
                </c:pt>
                <c:pt idx="865">
                  <c:v>0.19490396378014804</c:v>
                </c:pt>
                <c:pt idx="866">
                  <c:v>0.19606775355509104</c:v>
                </c:pt>
                <c:pt idx="867">
                  <c:v>0.19785512487544357</c:v>
                </c:pt>
                <c:pt idx="868">
                  <c:v>0.19868123465777682</c:v>
                </c:pt>
                <c:pt idx="869">
                  <c:v>0.20000047367800916</c:v>
                </c:pt>
                <c:pt idx="870">
                  <c:v>0.20040422069399974</c:v>
                </c:pt>
                <c:pt idx="871">
                  <c:v>0.20065512893902918</c:v>
                </c:pt>
                <c:pt idx="872">
                  <c:v>0.20228291625239223</c:v>
                </c:pt>
                <c:pt idx="873">
                  <c:v>0.20239857261612706</c:v>
                </c:pt>
                <c:pt idx="874">
                  <c:v>0.20243299461228945</c:v>
                </c:pt>
                <c:pt idx="875">
                  <c:v>0.20338755705409889</c:v>
                </c:pt>
                <c:pt idx="876">
                  <c:v>0.20413966744359138</c:v>
                </c:pt>
                <c:pt idx="877">
                  <c:v>0.20474473773284568</c:v>
                </c:pt>
                <c:pt idx="878">
                  <c:v>0.20489583405025563</c:v>
                </c:pt>
                <c:pt idx="879">
                  <c:v>0.20690994029499121</c:v>
                </c:pt>
                <c:pt idx="880">
                  <c:v>0.20708907819249228</c:v>
                </c:pt>
                <c:pt idx="881">
                  <c:v>0.20746610874640178</c:v>
                </c:pt>
                <c:pt idx="882">
                  <c:v>0.21191281647905244</c:v>
                </c:pt>
                <c:pt idx="883">
                  <c:v>0.21307422878650503</c:v>
                </c:pt>
                <c:pt idx="884">
                  <c:v>0.21376618989184387</c:v>
                </c:pt>
                <c:pt idx="885">
                  <c:v>0.21380109284168808</c:v>
                </c:pt>
                <c:pt idx="886">
                  <c:v>0.21465722728730674</c:v>
                </c:pt>
                <c:pt idx="887">
                  <c:v>0.21531220473416993</c:v>
                </c:pt>
                <c:pt idx="888">
                  <c:v>0.21571154408482462</c:v>
                </c:pt>
                <c:pt idx="889">
                  <c:v>0.22397274994424288</c:v>
                </c:pt>
                <c:pt idx="890">
                  <c:v>0.22718796264910809</c:v>
                </c:pt>
                <c:pt idx="891">
                  <c:v>0.22874071782328276</c:v>
                </c:pt>
                <c:pt idx="892">
                  <c:v>0.22942603448557403</c:v>
                </c:pt>
                <c:pt idx="893">
                  <c:v>0.22965578164300529</c:v>
                </c:pt>
                <c:pt idx="894">
                  <c:v>0.23001698676990379</c:v>
                </c:pt>
                <c:pt idx="895">
                  <c:v>0.23029304861426642</c:v>
                </c:pt>
                <c:pt idx="896">
                  <c:v>0.23047957461304089</c:v>
                </c:pt>
                <c:pt idx="897">
                  <c:v>0.23049569306323214</c:v>
                </c:pt>
                <c:pt idx="898">
                  <c:v>0.23368746343629793</c:v>
                </c:pt>
                <c:pt idx="899">
                  <c:v>0.23389597399349824</c:v>
                </c:pt>
                <c:pt idx="900">
                  <c:v>0.23411497263438777</c:v>
                </c:pt>
                <c:pt idx="901">
                  <c:v>0.23508475871566645</c:v>
                </c:pt>
                <c:pt idx="902">
                  <c:v>0.23648262811971657</c:v>
                </c:pt>
                <c:pt idx="903">
                  <c:v>0.2391606387236494</c:v>
                </c:pt>
                <c:pt idx="904">
                  <c:v>0.23964651831989914</c:v>
                </c:pt>
                <c:pt idx="905">
                  <c:v>0.2405403298876666</c:v>
                </c:pt>
                <c:pt idx="906">
                  <c:v>0.24153932336846132</c:v>
                </c:pt>
                <c:pt idx="907">
                  <c:v>0.24159801798790917</c:v>
                </c:pt>
                <c:pt idx="908">
                  <c:v>0.24208883866223452</c:v>
                </c:pt>
                <c:pt idx="909">
                  <c:v>0.24223778722808642</c:v>
                </c:pt>
                <c:pt idx="910">
                  <c:v>0.24257222986029295</c:v>
                </c:pt>
                <c:pt idx="911">
                  <c:v>0.24685241473856212</c:v>
                </c:pt>
                <c:pt idx="912">
                  <c:v>0.24819644627468909</c:v>
                </c:pt>
                <c:pt idx="913">
                  <c:v>0.24885611077093936</c:v>
                </c:pt>
                <c:pt idx="914">
                  <c:v>0.25431759725645686</c:v>
                </c:pt>
                <c:pt idx="915">
                  <c:v>0.25452930467465334</c:v>
                </c:pt>
                <c:pt idx="916">
                  <c:v>0.25656188024993681</c:v>
                </c:pt>
                <c:pt idx="917">
                  <c:v>0.2572000280687336</c:v>
                </c:pt>
                <c:pt idx="918">
                  <c:v>0.25811992552669644</c:v>
                </c:pt>
                <c:pt idx="919">
                  <c:v>0.25843639427254689</c:v>
                </c:pt>
                <c:pt idx="920">
                  <c:v>0.26046767789508346</c:v>
                </c:pt>
                <c:pt idx="921">
                  <c:v>0.26109831524424565</c:v>
                </c:pt>
                <c:pt idx="922">
                  <c:v>0.26125264590010139</c:v>
                </c:pt>
                <c:pt idx="923">
                  <c:v>0.26380251117059017</c:v>
                </c:pt>
                <c:pt idx="924">
                  <c:v>0.26470754593410251</c:v>
                </c:pt>
                <c:pt idx="925">
                  <c:v>0.26833626855911824</c:v>
                </c:pt>
                <c:pt idx="926">
                  <c:v>0.26874284360563844</c:v>
                </c:pt>
                <c:pt idx="927">
                  <c:v>0.269846196349319</c:v>
                </c:pt>
                <c:pt idx="928">
                  <c:v>0.26999981805942175</c:v>
                </c:pt>
                <c:pt idx="929">
                  <c:v>0.27054899294549167</c:v>
                </c:pt>
                <c:pt idx="930">
                  <c:v>0.2794457494617224</c:v>
                </c:pt>
                <c:pt idx="931">
                  <c:v>0.28031218052397017</c:v>
                </c:pt>
                <c:pt idx="932">
                  <c:v>0.2814416749150434</c:v>
                </c:pt>
                <c:pt idx="933">
                  <c:v>0.28295217946440926</c:v>
                </c:pt>
                <c:pt idx="934">
                  <c:v>0.28454369689983477</c:v>
                </c:pt>
                <c:pt idx="935">
                  <c:v>0.28736049700912819</c:v>
                </c:pt>
                <c:pt idx="936">
                  <c:v>0.28869677177845748</c:v>
                </c:pt>
                <c:pt idx="937">
                  <c:v>0.29351819086847208</c:v>
                </c:pt>
                <c:pt idx="938">
                  <c:v>0.29406873544922724</c:v>
                </c:pt>
                <c:pt idx="939">
                  <c:v>0.29551197026189208</c:v>
                </c:pt>
                <c:pt idx="940">
                  <c:v>0.29827950835397593</c:v>
                </c:pt>
                <c:pt idx="941">
                  <c:v>0.30108108108108117</c:v>
                </c:pt>
                <c:pt idx="942">
                  <c:v>0.30658248100108548</c:v>
                </c:pt>
                <c:pt idx="943">
                  <c:v>0.30757689422355611</c:v>
                </c:pt>
                <c:pt idx="944">
                  <c:v>0.30840633020708708</c:v>
                </c:pt>
                <c:pt idx="945">
                  <c:v>0.31119323465056353</c:v>
                </c:pt>
                <c:pt idx="946">
                  <c:v>0.31340782662443012</c:v>
                </c:pt>
                <c:pt idx="947">
                  <c:v>0.31894712808636938</c:v>
                </c:pt>
                <c:pt idx="948">
                  <c:v>0.31950825044523579</c:v>
                </c:pt>
                <c:pt idx="949">
                  <c:v>0.32707372776650728</c:v>
                </c:pt>
                <c:pt idx="950">
                  <c:v>0.33491082494169777</c:v>
                </c:pt>
                <c:pt idx="951">
                  <c:v>0.33639783708303328</c:v>
                </c:pt>
                <c:pt idx="952">
                  <c:v>0.35818451366088283</c:v>
                </c:pt>
                <c:pt idx="953">
                  <c:v>0.36989818755404863</c:v>
                </c:pt>
                <c:pt idx="954">
                  <c:v>0.4211377142446307</c:v>
                </c:pt>
                <c:pt idx="955">
                  <c:v>0.43255305746884198</c:v>
                </c:pt>
                <c:pt idx="956">
                  <c:v>0.43397020858001972</c:v>
                </c:pt>
                <c:pt idx="957">
                  <c:v>0.43680175324238923</c:v>
                </c:pt>
                <c:pt idx="958">
                  <c:v>0.45925871002634339</c:v>
                </c:pt>
                <c:pt idx="959">
                  <c:v>0.47352361473634758</c:v>
                </c:pt>
                <c:pt idx="960">
                  <c:v>0.49167353201936848</c:v>
                </c:pt>
                <c:pt idx="961">
                  <c:v>0.51242182834211802</c:v>
                </c:pt>
                <c:pt idx="962">
                  <c:v>0.51413400115966623</c:v>
                </c:pt>
                <c:pt idx="963">
                  <c:v>0.56035417728836834</c:v>
                </c:pt>
                <c:pt idx="964">
                  <c:v>0.562195053528037</c:v>
                </c:pt>
                <c:pt idx="965">
                  <c:v>0.6863697225535893</c:v>
                </c:pt>
                <c:pt idx="966">
                  <c:v>0.71380918528061332</c:v>
                </c:pt>
                <c:pt idx="967">
                  <c:v>0.71729171165194872</c:v>
                </c:pt>
                <c:pt idx="968">
                  <c:v>0.74747159011975217</c:v>
                </c:pt>
                <c:pt idx="969">
                  <c:v>0.77243685269596862</c:v>
                </c:pt>
                <c:pt idx="970">
                  <c:v>0.80417762668515247</c:v>
                </c:pt>
                <c:pt idx="971">
                  <c:v>1.0103325956022011</c:v>
                </c:pt>
                <c:pt idx="972">
                  <c:v>1.2170270865159092</c:v>
                </c:pt>
                <c:pt idx="973">
                  <c:v>1.3312384910739474</c:v>
                </c:pt>
                <c:pt idx="974">
                  <c:v>1.3795472173128023</c:v>
                </c:pt>
                <c:pt idx="975">
                  <c:v>1.7861996762902879</c:v>
                </c:pt>
                <c:pt idx="976">
                  <c:v>26.457283438506689</c:v>
                </c:pt>
              </c:numCache>
            </c:numRef>
          </c:yVal>
          <c:smooth val="0"/>
          <c:extLst>
            <c:ext xmlns:c16="http://schemas.microsoft.com/office/drawing/2014/chart" uri="{C3380CC4-5D6E-409C-BE32-E72D297353CC}">
              <c16:uniqueId val="{00000000-DE8D-3D43-B201-2F9D7A75DB04}"/>
            </c:ext>
          </c:extLst>
        </c:ser>
        <c:dLbls>
          <c:showLegendKey val="0"/>
          <c:showVal val="0"/>
          <c:showCatName val="0"/>
          <c:showSerName val="0"/>
          <c:showPercent val="0"/>
          <c:showBubbleSize val="0"/>
        </c:dLbls>
        <c:axId val="1465968704"/>
        <c:axId val="1468920176"/>
      </c:scatterChart>
      <c:valAx>
        <c:axId val="1465968704"/>
        <c:scaling>
          <c:orientation val="minMax"/>
          <c:max val="25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2021 Assessed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 sourceLinked="1"/>
        <c:majorTickMark val="cross"/>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1468920176"/>
        <c:crosses val="autoZero"/>
        <c:crossBetween val="midCat"/>
      </c:valAx>
      <c:valAx>
        <c:axId val="1468920176"/>
        <c:scaling>
          <c:orientation val="minMax"/>
          <c:max val="1"/>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Change in Tax</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968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0.11877</cdr:x>
      <cdr:y>0.72639</cdr:y>
    </cdr:from>
    <cdr:to>
      <cdr:x>0.91336</cdr:x>
      <cdr:y>0.72639</cdr:y>
    </cdr:to>
    <cdr:cxnSp macro="">
      <cdr:nvCxnSpPr>
        <cdr:cNvPr id="4" name="Straight Connector 3"/>
        <cdr:cNvCxnSpPr/>
      </cdr:nvCxnSpPr>
      <cdr:spPr>
        <a:xfrm xmlns:a="http://schemas.openxmlformats.org/drawingml/2006/main">
          <a:off x="905347" y="3965418"/>
          <a:ext cx="6056768" cy="0"/>
        </a:xfrm>
        <a:prstGeom xmlns:a="http://schemas.openxmlformats.org/drawingml/2006/main" prst="line">
          <a:avLst/>
        </a:prstGeom>
        <a:ln xmlns:a="http://schemas.openxmlformats.org/drawingml/2006/main" w="2857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Rich Brown</cp:lastModifiedBy>
  <cp:revision>9</cp:revision>
  <dcterms:created xsi:type="dcterms:W3CDTF">2022-03-01T18:04:00Z</dcterms:created>
  <dcterms:modified xsi:type="dcterms:W3CDTF">2022-03-01T19:19:00Z</dcterms:modified>
</cp:coreProperties>
</file>