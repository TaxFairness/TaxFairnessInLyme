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CDA2" w14:textId="77777777" w:rsidR="009566DE" w:rsidRDefault="009566DE" w:rsidP="009566DE">
      <w:pPr>
        <w:rPr>
          <w:rFonts w:ascii="Verdana" w:eastAsia="Times New Roman" w:hAnsi="Verdana" w:cs="Times New Roman"/>
          <w:color w:val="26282A"/>
        </w:rPr>
      </w:pPr>
    </w:p>
    <w:p w14:paraId="2C8C8338" w14:textId="77777777" w:rsidR="009566DE" w:rsidRDefault="009566DE" w:rsidP="009566DE">
      <w:pPr>
        <w:rPr>
          <w:rFonts w:ascii="Verdana" w:eastAsia="Times New Roman" w:hAnsi="Verdana" w:cs="Times New Roman"/>
          <w:color w:val="26282A"/>
        </w:rPr>
      </w:pPr>
    </w:p>
    <w:p w14:paraId="09F5A12F" w14:textId="77777777" w:rsidR="009566DE" w:rsidRDefault="009566DE" w:rsidP="009566DE">
      <w:pPr>
        <w:rPr>
          <w:rFonts w:ascii="Verdana" w:eastAsia="Times New Roman" w:hAnsi="Verdana" w:cs="Times New Roman"/>
          <w:color w:val="26282A"/>
        </w:rPr>
      </w:pPr>
    </w:p>
    <w:p w14:paraId="2AA745F6" w14:textId="77777777" w:rsidR="009566DE" w:rsidRDefault="009566DE" w:rsidP="009566DE">
      <w:pPr>
        <w:rPr>
          <w:rFonts w:ascii="Verdana" w:eastAsia="Times New Roman" w:hAnsi="Verdana" w:cs="Times New Roman"/>
          <w:color w:val="26282A"/>
        </w:rPr>
      </w:pPr>
    </w:p>
    <w:p w14:paraId="01837C50" w14:textId="2E79D2FA" w:rsidR="00141C22" w:rsidRPr="00141C22" w:rsidRDefault="00DA56D4" w:rsidP="009566DE">
      <w:pPr>
        <w:rPr>
          <w:rFonts w:ascii="Helvetica Neue" w:eastAsia="Times New Roman" w:hAnsi="Helvetica Neue" w:cs="Times New Roman"/>
          <w:color w:val="1D2228"/>
          <w:sz w:val="26"/>
          <w:szCs w:val="26"/>
          <w:shd w:val="clear" w:color="auto" w:fill="FFFFFF"/>
        </w:rPr>
      </w:pPr>
      <w:r>
        <w:rPr>
          <w:rFonts w:ascii="Helvetica Neue" w:eastAsia="Times New Roman" w:hAnsi="Helvetica Neue" w:cs="Times New Roman"/>
          <w:color w:val="1D2228"/>
          <w:sz w:val="26"/>
          <w:szCs w:val="26"/>
          <w:shd w:val="clear" w:color="auto" w:fill="FFFFFF"/>
        </w:rPr>
        <w:t xml:space="preserve">How </w:t>
      </w:r>
      <w:r w:rsidR="00956F5B">
        <w:rPr>
          <w:rFonts w:ascii="Helvetica Neue" w:eastAsia="Times New Roman" w:hAnsi="Helvetica Neue" w:cs="Times New Roman"/>
          <w:color w:val="1D2228"/>
          <w:sz w:val="26"/>
          <w:szCs w:val="26"/>
          <w:shd w:val="clear" w:color="auto" w:fill="FFFFFF"/>
        </w:rPr>
        <w:t>does Lyme determine my property tax bill?</w:t>
      </w:r>
      <w:r w:rsidR="00141C22">
        <w:rPr>
          <w:rFonts w:ascii="Helvetica Neue" w:eastAsia="Times New Roman" w:hAnsi="Helvetica Neue" w:cs="Times New Roman"/>
          <w:color w:val="1D2228"/>
          <w:sz w:val="26"/>
          <w:szCs w:val="26"/>
          <w:shd w:val="clear" w:color="auto" w:fill="FFFFFF"/>
        </w:rPr>
        <w:t>?</w:t>
      </w:r>
    </w:p>
    <w:p w14:paraId="52583927" w14:textId="77777777" w:rsidR="009566DE" w:rsidRDefault="009566DE" w:rsidP="009566DE">
      <w:pPr>
        <w:rPr>
          <w:rFonts w:ascii="Verdana" w:eastAsia="Times New Roman" w:hAnsi="Verdana" w:cs="Times New Roman"/>
          <w:color w:val="26282A"/>
        </w:rPr>
      </w:pPr>
    </w:p>
    <w:p w14:paraId="76A41E9B" w14:textId="6BF0AC16" w:rsidR="0009251E" w:rsidRDefault="0009251E" w:rsidP="0009251E">
      <w:pPr>
        <w:rPr>
          <w:rFonts w:ascii="Verdana" w:eastAsia="Times New Roman" w:hAnsi="Verdana" w:cs="Times New Roman"/>
          <w:color w:val="26282A"/>
        </w:rPr>
      </w:pPr>
      <w:r>
        <w:rPr>
          <w:rFonts w:ascii="Verdana" w:eastAsia="Times New Roman" w:hAnsi="Verdana" w:cs="Times New Roman"/>
          <w:color w:val="26282A"/>
        </w:rPr>
        <w:t xml:space="preserve">Lyme divides </w:t>
      </w:r>
      <w:r>
        <w:rPr>
          <w:rFonts w:ascii="Verdana" w:eastAsia="Times New Roman" w:hAnsi="Verdana" w:cs="Times New Roman"/>
          <w:color w:val="26282A"/>
        </w:rPr>
        <w:t>its</w:t>
      </w:r>
      <w:r>
        <w:rPr>
          <w:rFonts w:ascii="Verdana" w:eastAsia="Times New Roman" w:hAnsi="Verdana" w:cs="Times New Roman"/>
          <w:color w:val="26282A"/>
        </w:rPr>
        <w:t xml:space="preserve"> budget amount (for schools, roads, and other town programs) across the assessed value of all the properties in town. This assessed value determines the amount of property tax paid: higher-assessed properties pay a larger share. </w:t>
      </w:r>
    </w:p>
    <w:p w14:paraId="113716EC" w14:textId="77777777" w:rsidR="0009251E" w:rsidRDefault="0009251E" w:rsidP="0009251E">
      <w:pPr>
        <w:rPr>
          <w:rFonts w:ascii="Verdana" w:eastAsia="Times New Roman" w:hAnsi="Verdana" w:cs="Times New Roman"/>
          <w:color w:val="26282A"/>
        </w:rPr>
      </w:pPr>
    </w:p>
    <w:p w14:paraId="36B34E85" w14:textId="5AFD595B" w:rsidR="0009251E" w:rsidRDefault="0009251E" w:rsidP="0009251E">
      <w:pPr>
        <w:rPr>
          <w:rFonts w:ascii="Verdana" w:eastAsia="Times New Roman" w:hAnsi="Verdana" w:cs="Times New Roman"/>
          <w:color w:val="26282A"/>
        </w:rPr>
      </w:pPr>
      <w:r>
        <w:rPr>
          <w:rFonts w:ascii="Verdana" w:eastAsia="Times New Roman" w:hAnsi="Verdana" w:cs="Times New Roman"/>
          <w:color w:val="26282A"/>
        </w:rPr>
        <w:t>In 202</w:t>
      </w:r>
      <w:r>
        <w:rPr>
          <w:rFonts w:ascii="Verdana" w:eastAsia="Times New Roman" w:hAnsi="Verdana" w:cs="Times New Roman"/>
          <w:color w:val="26282A"/>
        </w:rPr>
        <w:t>2</w:t>
      </w:r>
      <w:r>
        <w:rPr>
          <w:rFonts w:ascii="Verdana" w:eastAsia="Times New Roman" w:hAnsi="Verdana" w:cs="Times New Roman"/>
          <w:color w:val="26282A"/>
        </w:rPr>
        <w:t xml:space="preserve">, the budget </w:t>
      </w:r>
      <w:r>
        <w:rPr>
          <w:rFonts w:ascii="Verdana" w:eastAsia="Times New Roman" w:hAnsi="Verdana" w:cs="Times New Roman"/>
          <w:color w:val="26282A"/>
        </w:rPr>
        <w:t>of</w:t>
      </w:r>
      <w:r>
        <w:rPr>
          <w:rFonts w:ascii="Verdana" w:eastAsia="Times New Roman" w:hAnsi="Verdana" w:cs="Times New Roman"/>
          <w:color w:val="26282A"/>
        </w:rPr>
        <w:t xml:space="preserve"> $9.8 million </w:t>
      </w:r>
      <w:r>
        <w:rPr>
          <w:rFonts w:ascii="Verdana" w:eastAsia="Times New Roman" w:hAnsi="Verdana" w:cs="Times New Roman"/>
          <w:color w:val="26282A"/>
        </w:rPr>
        <w:t>is</w:t>
      </w:r>
      <w:r>
        <w:rPr>
          <w:rFonts w:ascii="Verdana" w:eastAsia="Times New Roman" w:hAnsi="Verdana" w:cs="Times New Roman"/>
          <w:color w:val="26282A"/>
        </w:rPr>
        <w:t xml:space="preserve"> divided by the total valuation of the town </w:t>
      </w:r>
      <w:r>
        <w:rPr>
          <w:rFonts w:ascii="Verdana" w:eastAsia="Times New Roman" w:hAnsi="Verdana" w:cs="Times New Roman"/>
          <w:color w:val="26282A"/>
        </w:rPr>
        <w:t>-</w:t>
      </w:r>
      <w:r>
        <w:rPr>
          <w:rFonts w:ascii="Verdana" w:eastAsia="Times New Roman" w:hAnsi="Verdana" w:cs="Times New Roman"/>
          <w:color w:val="26282A"/>
        </w:rPr>
        <w:t xml:space="preserve"> $407 million. </w:t>
      </w:r>
      <w:r>
        <w:rPr>
          <w:rFonts w:ascii="Verdana" w:eastAsia="Times New Roman" w:hAnsi="Verdana" w:cs="Times New Roman"/>
          <w:color w:val="26282A"/>
        </w:rPr>
        <w:t>This</w:t>
      </w:r>
      <w:r>
        <w:rPr>
          <w:rFonts w:ascii="Verdana" w:eastAsia="Times New Roman" w:hAnsi="Verdana" w:cs="Times New Roman"/>
          <w:color w:val="26282A"/>
        </w:rPr>
        <w:t xml:space="preserve"> gives a Tax Rate of $24.07 per thousand.</w:t>
      </w:r>
      <w:ins w:id="0" w:author="Rich Brown" w:date="2022-02-06T20:47:00Z">
        <w:r w:rsidR="00976006">
          <w:rPr>
            <w:rFonts w:ascii="Verdana" w:eastAsia="Times New Roman" w:hAnsi="Verdana" w:cs="Times New Roman"/>
            <w:color w:val="26282A"/>
          </w:rPr>
          <w:t xml:space="preserve"> </w:t>
        </w:r>
      </w:ins>
      <w:r>
        <w:rPr>
          <w:rFonts w:ascii="Verdana" w:eastAsia="Times New Roman" w:hAnsi="Verdana" w:cs="Times New Roman"/>
          <w:color w:val="26282A"/>
        </w:rPr>
        <w:t>Every property’s tax bill is then computed by multiplying its assessed value (in thousands of dollars) by $24.07 to get the 2021 tax bill.</w:t>
      </w:r>
    </w:p>
    <w:p w14:paraId="3AA8B899" w14:textId="77777777" w:rsidR="0009251E" w:rsidRDefault="0009251E" w:rsidP="0009251E">
      <w:pPr>
        <w:rPr>
          <w:rFonts w:ascii="Verdana" w:eastAsia="Times New Roman" w:hAnsi="Verdana" w:cs="Times New Roman"/>
          <w:color w:val="26282A"/>
        </w:rPr>
      </w:pPr>
    </w:p>
    <w:p w14:paraId="57687A5D" w14:textId="7D47086B" w:rsidR="009566DE" w:rsidRDefault="0009251E" w:rsidP="009566DE">
      <w:pPr>
        <w:rPr>
          <w:rFonts w:ascii="Verdana" w:eastAsia="Times New Roman" w:hAnsi="Verdana" w:cs="Times New Roman"/>
          <w:color w:val="26282A"/>
        </w:rPr>
      </w:pPr>
      <w:r>
        <w:rPr>
          <w:rFonts w:ascii="Verdana" w:eastAsia="Times New Roman" w:hAnsi="Verdana" w:cs="Times New Roman"/>
          <w:color w:val="26282A"/>
        </w:rPr>
        <w:t>What’s this “revaluation</w:t>
      </w:r>
      <w:r w:rsidR="00976006">
        <w:rPr>
          <w:rFonts w:ascii="Verdana" w:eastAsia="Times New Roman" w:hAnsi="Verdana" w:cs="Times New Roman"/>
          <w:color w:val="26282A"/>
        </w:rPr>
        <w:t xml:space="preserve"> process</w:t>
      </w:r>
      <w:r>
        <w:rPr>
          <w:rFonts w:ascii="Verdana" w:eastAsia="Times New Roman" w:hAnsi="Verdana" w:cs="Times New Roman"/>
          <w:color w:val="26282A"/>
        </w:rPr>
        <w:t>”?</w:t>
      </w:r>
    </w:p>
    <w:p w14:paraId="19A01396" w14:textId="77777777" w:rsidR="0009251E" w:rsidRDefault="0009251E" w:rsidP="009566DE">
      <w:pPr>
        <w:rPr>
          <w:rFonts w:ascii="Verdana" w:eastAsia="Times New Roman" w:hAnsi="Verdana" w:cs="Times New Roman"/>
          <w:color w:val="26282A"/>
        </w:rPr>
      </w:pPr>
    </w:p>
    <w:p w14:paraId="4C5A8E72" w14:textId="77777777" w:rsidR="005864E5" w:rsidRDefault="005864E5" w:rsidP="005864E5">
      <w:pPr>
        <w:rPr>
          <w:rFonts w:ascii="Verdana" w:eastAsia="Times New Roman" w:hAnsi="Verdana" w:cs="Times New Roman"/>
          <w:color w:val="26282A"/>
        </w:rPr>
      </w:pPr>
      <w:r>
        <w:rPr>
          <w:rFonts w:ascii="Verdana" w:eastAsia="Times New Roman" w:hAnsi="Verdana" w:cs="Times New Roman"/>
          <w:color w:val="26282A"/>
        </w:rPr>
        <w:t xml:space="preserve">NH requires towns to re-value the properties every five years (or more). The objective is to be sure that each property reflects its “fair market value” compared to the other properties. </w:t>
      </w:r>
    </w:p>
    <w:p w14:paraId="57D11078" w14:textId="77777777" w:rsidR="005864E5" w:rsidRDefault="005864E5" w:rsidP="009566DE">
      <w:pPr>
        <w:rPr>
          <w:rFonts w:ascii="Verdana" w:eastAsia="Times New Roman" w:hAnsi="Verdana" w:cs="Times New Roman"/>
          <w:color w:val="26282A"/>
        </w:rPr>
      </w:pPr>
    </w:p>
    <w:p w14:paraId="2151A859" w14:textId="5AE2D134" w:rsidR="0009251E" w:rsidRDefault="0009251E" w:rsidP="0009251E">
      <w:pPr>
        <w:rPr>
          <w:rFonts w:ascii="Verdana" w:eastAsia="Times New Roman" w:hAnsi="Verdana" w:cs="Times New Roman"/>
          <w:color w:val="26282A"/>
        </w:rPr>
      </w:pPr>
      <w:r>
        <w:rPr>
          <w:rFonts w:ascii="Verdana" w:eastAsia="Times New Roman" w:hAnsi="Verdana" w:cs="Times New Roman"/>
          <w:color w:val="26282A"/>
        </w:rPr>
        <w:t xml:space="preserve">There are </w:t>
      </w:r>
      <w:r w:rsidR="00341565">
        <w:rPr>
          <w:rFonts w:ascii="Verdana" w:eastAsia="Times New Roman" w:hAnsi="Verdana" w:cs="Times New Roman"/>
          <w:color w:val="26282A"/>
        </w:rPr>
        <w:t>just over 1,000</w:t>
      </w:r>
      <w:r>
        <w:rPr>
          <w:rFonts w:ascii="Verdana" w:eastAsia="Times New Roman" w:hAnsi="Verdana" w:cs="Times New Roman"/>
          <w:color w:val="26282A"/>
        </w:rPr>
        <w:t xml:space="preserve"> properties in Lyme. 78 are tax-exempt because they are owned by federal, state, or local governments or non-profit organizations. </w:t>
      </w:r>
    </w:p>
    <w:p w14:paraId="54B41C39" w14:textId="77777777" w:rsidR="0009251E" w:rsidRDefault="0009251E" w:rsidP="0009251E">
      <w:pPr>
        <w:rPr>
          <w:rFonts w:ascii="Verdana" w:eastAsia="Times New Roman" w:hAnsi="Verdana" w:cs="Times New Roman"/>
          <w:color w:val="26282A"/>
        </w:rPr>
      </w:pPr>
    </w:p>
    <w:p w14:paraId="53CBAA01" w14:textId="1E80EA72" w:rsidR="005864E5" w:rsidRDefault="0094702B" w:rsidP="009566DE">
      <w:pPr>
        <w:rPr>
          <w:rFonts w:ascii="Verdana" w:eastAsia="Times New Roman" w:hAnsi="Verdana" w:cs="Times New Roman"/>
          <w:color w:val="26282A"/>
        </w:rPr>
      </w:pPr>
      <w:r>
        <w:rPr>
          <w:rFonts w:ascii="Verdana" w:eastAsia="Times New Roman" w:hAnsi="Verdana" w:cs="Times New Roman"/>
          <w:color w:val="26282A"/>
        </w:rPr>
        <w:t>These</w:t>
      </w:r>
      <w:r w:rsidR="005864E5">
        <w:rPr>
          <w:rFonts w:ascii="Verdana" w:eastAsia="Times New Roman" w:hAnsi="Verdana" w:cs="Times New Roman"/>
          <w:color w:val="26282A"/>
        </w:rPr>
        <w:t xml:space="preserve"> properties are too numerous to value in a single year, so the Select Board has </w:t>
      </w:r>
      <w:r>
        <w:rPr>
          <w:rFonts w:ascii="Verdana" w:eastAsia="Times New Roman" w:hAnsi="Verdana" w:cs="Times New Roman"/>
          <w:color w:val="26282A"/>
        </w:rPr>
        <w:t xml:space="preserve">contracted with </w:t>
      </w:r>
      <w:r w:rsidR="005864E5">
        <w:rPr>
          <w:rFonts w:ascii="Verdana" w:eastAsia="Times New Roman" w:hAnsi="Verdana" w:cs="Times New Roman"/>
          <w:color w:val="26282A"/>
        </w:rPr>
        <w:t xml:space="preserve">a private assessor look at </w:t>
      </w:r>
      <w:r>
        <w:rPr>
          <w:rFonts w:ascii="Verdana" w:eastAsia="Times New Roman" w:hAnsi="Verdana" w:cs="Times New Roman"/>
          <w:color w:val="26282A"/>
        </w:rPr>
        <w:t>one-fourth</w:t>
      </w:r>
      <w:r w:rsidR="005864E5">
        <w:rPr>
          <w:rFonts w:ascii="Verdana" w:eastAsia="Times New Roman" w:hAnsi="Verdana" w:cs="Times New Roman"/>
          <w:color w:val="26282A"/>
        </w:rPr>
        <w:t xml:space="preserve"> of the properties every year (as well as </w:t>
      </w:r>
      <w:r>
        <w:rPr>
          <w:rFonts w:ascii="Verdana" w:eastAsia="Times New Roman" w:hAnsi="Verdana" w:cs="Times New Roman"/>
          <w:color w:val="26282A"/>
        </w:rPr>
        <w:t>any new construction in that year)</w:t>
      </w:r>
      <w:r w:rsidR="005864E5">
        <w:rPr>
          <w:rFonts w:ascii="Verdana" w:eastAsia="Times New Roman" w:hAnsi="Verdana" w:cs="Times New Roman"/>
          <w:color w:val="26282A"/>
        </w:rPr>
        <w:t xml:space="preserve">, and </w:t>
      </w:r>
      <w:r>
        <w:rPr>
          <w:rFonts w:ascii="Verdana" w:eastAsia="Times New Roman" w:hAnsi="Verdana" w:cs="Times New Roman"/>
          <w:color w:val="26282A"/>
        </w:rPr>
        <w:t>to use</w:t>
      </w:r>
      <w:r w:rsidR="005864E5">
        <w:rPr>
          <w:rFonts w:ascii="Verdana" w:eastAsia="Times New Roman" w:hAnsi="Verdana" w:cs="Times New Roman"/>
          <w:color w:val="26282A"/>
        </w:rPr>
        <w:t xml:space="preserve"> the fifth year to “catch up”</w:t>
      </w:r>
      <w:r>
        <w:rPr>
          <w:rFonts w:ascii="Verdana" w:eastAsia="Times New Roman" w:hAnsi="Verdana" w:cs="Times New Roman"/>
          <w:color w:val="26282A"/>
        </w:rPr>
        <w:t xml:space="preserve"> and ensure that the previous four years’ valuations match up to current “market value” of new sales. </w:t>
      </w:r>
    </w:p>
    <w:p w14:paraId="1FF799D3" w14:textId="1E4AF1BE" w:rsidR="0094702B" w:rsidRDefault="0094702B" w:rsidP="009566DE">
      <w:pPr>
        <w:rPr>
          <w:rFonts w:ascii="Verdana" w:eastAsia="Times New Roman" w:hAnsi="Verdana" w:cs="Times New Roman"/>
          <w:color w:val="26282A"/>
        </w:rPr>
      </w:pPr>
    </w:p>
    <w:p w14:paraId="211D740C" w14:textId="54573A1B" w:rsidR="0009251E" w:rsidRDefault="0009251E" w:rsidP="0009251E">
      <w:pPr>
        <w:rPr>
          <w:rFonts w:ascii="Verdana" w:eastAsia="Times New Roman" w:hAnsi="Verdana" w:cs="Times New Roman"/>
          <w:color w:val="26282A"/>
        </w:rPr>
      </w:pPr>
      <w:r>
        <w:rPr>
          <w:rFonts w:ascii="Verdana" w:eastAsia="Times New Roman" w:hAnsi="Verdana" w:cs="Times New Roman"/>
          <w:color w:val="26282A"/>
        </w:rPr>
        <w:t>How does Revaluation change my property tax?</w:t>
      </w:r>
    </w:p>
    <w:p w14:paraId="012488C6" w14:textId="77777777" w:rsidR="009566DE" w:rsidRPr="009566DE" w:rsidRDefault="009566DE" w:rsidP="009566DE">
      <w:pPr>
        <w:rPr>
          <w:rFonts w:ascii="Verdana" w:eastAsia="Times New Roman" w:hAnsi="Verdana" w:cs="Times New Roman"/>
          <w:color w:val="26282A"/>
        </w:rPr>
      </w:pPr>
    </w:p>
    <w:p w14:paraId="719FC8D4" w14:textId="27045E17" w:rsidR="009566DE" w:rsidRPr="009566DE" w:rsidRDefault="009566DE" w:rsidP="009566DE">
      <w:pPr>
        <w:rPr>
          <w:rFonts w:ascii="Verdana" w:eastAsia="Times New Roman" w:hAnsi="Verdana" w:cs="Times New Roman"/>
          <w:color w:val="26282A"/>
        </w:rPr>
      </w:pPr>
      <w:r w:rsidRPr="009566DE">
        <w:rPr>
          <w:rFonts w:ascii="Verdana" w:eastAsia="Times New Roman" w:hAnsi="Verdana" w:cs="Times New Roman"/>
          <w:color w:val="26282A"/>
        </w:rPr>
        <w:t xml:space="preserve">If the only factor impacting the property value was inflation, then </w:t>
      </w:r>
      <w:r w:rsidR="00956F5B">
        <w:rPr>
          <w:rFonts w:ascii="Verdana" w:eastAsia="Times New Roman" w:hAnsi="Verdana" w:cs="Times New Roman"/>
          <w:color w:val="26282A"/>
        </w:rPr>
        <w:t>the</w:t>
      </w:r>
      <w:r w:rsidR="00956F5B" w:rsidRPr="009566DE">
        <w:rPr>
          <w:rFonts w:ascii="Verdana" w:eastAsia="Times New Roman" w:hAnsi="Verdana" w:cs="Times New Roman"/>
          <w:color w:val="26282A"/>
        </w:rPr>
        <w:t xml:space="preserve"> </w:t>
      </w:r>
      <w:r w:rsidRPr="009566DE">
        <w:rPr>
          <w:rFonts w:ascii="Verdana" w:eastAsia="Times New Roman" w:hAnsi="Verdana" w:cs="Times New Roman"/>
          <w:color w:val="26282A"/>
        </w:rPr>
        <w:t xml:space="preserve">increase in town-wide value would be shared proportionately across all properties. </w:t>
      </w:r>
      <w:r w:rsidR="008857A5">
        <w:rPr>
          <w:rFonts w:ascii="Verdana" w:eastAsia="Times New Roman" w:hAnsi="Verdana" w:cs="Times New Roman"/>
          <w:color w:val="26282A"/>
        </w:rPr>
        <w:t>Or if</w:t>
      </w:r>
      <w:r w:rsidR="008857A5" w:rsidRPr="009566DE">
        <w:rPr>
          <w:rFonts w:ascii="Verdana" w:eastAsia="Times New Roman" w:hAnsi="Verdana" w:cs="Times New Roman"/>
          <w:color w:val="26282A"/>
        </w:rPr>
        <w:t xml:space="preserve"> </w:t>
      </w:r>
      <w:r w:rsidRPr="009566DE">
        <w:rPr>
          <w:rFonts w:ascii="Verdana" w:eastAsia="Times New Roman" w:hAnsi="Verdana" w:cs="Times New Roman"/>
          <w:color w:val="26282A"/>
        </w:rPr>
        <w:t xml:space="preserve">the amount to be raised in taxes remained the same while the </w:t>
      </w:r>
      <w:r w:rsidR="00865840">
        <w:rPr>
          <w:rFonts w:ascii="Verdana" w:eastAsia="Times New Roman" w:hAnsi="Verdana" w:cs="Times New Roman"/>
          <w:color w:val="26282A"/>
        </w:rPr>
        <w:t xml:space="preserve">total </w:t>
      </w:r>
      <w:r w:rsidRPr="009566DE">
        <w:rPr>
          <w:rFonts w:ascii="Verdana" w:eastAsia="Times New Roman" w:hAnsi="Verdana" w:cs="Times New Roman"/>
          <w:color w:val="26282A"/>
        </w:rPr>
        <w:t xml:space="preserve">town value increased, the calculated </w:t>
      </w:r>
      <w:r w:rsidR="00341565">
        <w:rPr>
          <w:rFonts w:ascii="Verdana" w:eastAsia="Times New Roman" w:hAnsi="Verdana" w:cs="Times New Roman"/>
          <w:color w:val="26282A"/>
        </w:rPr>
        <w:t>T</w:t>
      </w:r>
      <w:r w:rsidR="00341565" w:rsidRPr="009566DE">
        <w:rPr>
          <w:rFonts w:ascii="Verdana" w:eastAsia="Times New Roman" w:hAnsi="Verdana" w:cs="Times New Roman"/>
          <w:color w:val="26282A"/>
        </w:rPr>
        <w:t xml:space="preserve">ax </w:t>
      </w:r>
      <w:r w:rsidR="00341565">
        <w:rPr>
          <w:rFonts w:ascii="Verdana" w:eastAsia="Times New Roman" w:hAnsi="Verdana" w:cs="Times New Roman"/>
          <w:color w:val="26282A"/>
        </w:rPr>
        <w:t>R</w:t>
      </w:r>
      <w:r w:rsidR="00341565" w:rsidRPr="009566DE">
        <w:rPr>
          <w:rFonts w:ascii="Verdana" w:eastAsia="Times New Roman" w:hAnsi="Verdana" w:cs="Times New Roman"/>
          <w:color w:val="26282A"/>
        </w:rPr>
        <w:t xml:space="preserve">ate </w:t>
      </w:r>
      <w:r w:rsidRPr="009566DE">
        <w:rPr>
          <w:rFonts w:ascii="Verdana" w:eastAsia="Times New Roman" w:hAnsi="Verdana" w:cs="Times New Roman"/>
          <w:color w:val="26282A"/>
        </w:rPr>
        <w:t>required would be lower.</w:t>
      </w:r>
      <w:r w:rsidR="00341565">
        <w:rPr>
          <w:rFonts w:ascii="Verdana" w:eastAsia="Times New Roman" w:hAnsi="Verdana" w:cs="Times New Roman"/>
          <w:color w:val="26282A"/>
        </w:rPr>
        <w:t xml:space="preserve"> And if the Town needed to raise more money (increased its budget), the Tax Rate would increase.</w:t>
      </w:r>
      <w:r w:rsidRPr="009566DE">
        <w:rPr>
          <w:rFonts w:ascii="Verdana" w:eastAsia="Times New Roman" w:hAnsi="Verdana" w:cs="Times New Roman"/>
          <w:color w:val="26282A"/>
        </w:rPr>
        <w:t xml:space="preserve">  </w:t>
      </w:r>
    </w:p>
    <w:p w14:paraId="19E85000" w14:textId="77777777" w:rsidR="009566DE" w:rsidRPr="009566DE" w:rsidRDefault="009566DE" w:rsidP="009566DE">
      <w:pPr>
        <w:rPr>
          <w:rFonts w:ascii="Verdana" w:eastAsia="Times New Roman" w:hAnsi="Verdana" w:cs="Times New Roman"/>
          <w:color w:val="26282A"/>
        </w:rPr>
      </w:pPr>
    </w:p>
    <w:p w14:paraId="46C58F29" w14:textId="6D217470" w:rsidR="00341565" w:rsidRDefault="00341565" w:rsidP="009566DE">
      <w:pPr>
        <w:rPr>
          <w:rFonts w:ascii="Verdana" w:eastAsia="Times New Roman" w:hAnsi="Verdana" w:cs="Times New Roman"/>
          <w:color w:val="26282A"/>
        </w:rPr>
      </w:pPr>
      <w:r>
        <w:rPr>
          <w:rFonts w:ascii="Verdana" w:eastAsia="Times New Roman" w:hAnsi="Verdana" w:cs="Times New Roman"/>
          <w:color w:val="26282A"/>
        </w:rPr>
        <w:t>In 2021, the town valuation went up by about 15%, and the town is spending about 4% more money. If all properties increased the same amount, you would expect your property tax to increase by about 4%.</w:t>
      </w:r>
    </w:p>
    <w:p w14:paraId="5224BA4F" w14:textId="49E5455D" w:rsidR="00341565" w:rsidRPr="009566DE" w:rsidRDefault="00341565" w:rsidP="009566DE">
      <w:pPr>
        <w:rPr>
          <w:rFonts w:ascii="Verdana" w:eastAsia="Times New Roman" w:hAnsi="Verdana" w:cs="Times New Roman"/>
          <w:color w:val="26282A"/>
        </w:rPr>
      </w:pPr>
      <w:r>
        <w:rPr>
          <w:rFonts w:ascii="Verdana" w:eastAsia="Times New Roman" w:hAnsi="Verdana" w:cs="Times New Roman"/>
          <w:color w:val="26282A"/>
        </w:rPr>
        <w:lastRenderedPageBreak/>
        <w:t xml:space="preserve"> </w:t>
      </w:r>
    </w:p>
    <w:p w14:paraId="344A3E84" w14:textId="6418C341" w:rsidR="00141C22" w:rsidRDefault="004864B0" w:rsidP="00865840">
      <w:pPr>
        <w:rPr>
          <w:rFonts w:ascii="Verdana" w:eastAsia="Times New Roman" w:hAnsi="Verdana" w:cs="Times New Roman"/>
          <w:color w:val="26282A"/>
        </w:rPr>
      </w:pPr>
      <w:r>
        <w:rPr>
          <w:rFonts w:ascii="Verdana" w:eastAsia="Times New Roman" w:hAnsi="Verdana" w:cs="Times New Roman"/>
          <w:color w:val="26282A"/>
        </w:rPr>
        <w:t xml:space="preserve">However, in 2021 </w:t>
      </w:r>
      <w:r w:rsidR="00BA2AF5">
        <w:rPr>
          <w:rFonts w:ascii="Verdana" w:eastAsia="Times New Roman" w:hAnsi="Verdana" w:cs="Times New Roman"/>
          <w:color w:val="26282A"/>
        </w:rPr>
        <w:t>the</w:t>
      </w:r>
      <w:r w:rsidR="00341565">
        <w:rPr>
          <w:rFonts w:ascii="Verdana" w:eastAsia="Times New Roman" w:hAnsi="Verdana" w:cs="Times New Roman"/>
          <w:color w:val="26282A"/>
        </w:rPr>
        <w:t xml:space="preserve"> wide</w:t>
      </w:r>
      <w:r w:rsidR="009566DE" w:rsidRPr="009566DE">
        <w:rPr>
          <w:rFonts w:ascii="Verdana" w:eastAsia="Times New Roman" w:hAnsi="Verdana" w:cs="Times New Roman"/>
          <w:color w:val="26282A"/>
        </w:rPr>
        <w:t xml:space="preserve"> variation </w:t>
      </w:r>
      <w:r w:rsidR="00341565">
        <w:rPr>
          <w:rFonts w:ascii="Verdana" w:eastAsia="Times New Roman" w:hAnsi="Verdana" w:cs="Times New Roman"/>
          <w:color w:val="26282A"/>
        </w:rPr>
        <w:t>in individual property’s taxes</w:t>
      </w:r>
      <w:r w:rsidR="00BA2AF5">
        <w:rPr>
          <w:rFonts w:ascii="Verdana" w:eastAsia="Times New Roman" w:hAnsi="Verdana" w:cs="Times New Roman"/>
          <w:color w:val="26282A"/>
        </w:rPr>
        <w:t xml:space="preserve"> appears</w:t>
      </w:r>
      <w:r w:rsidR="00341565">
        <w:rPr>
          <w:rFonts w:ascii="Verdana" w:eastAsia="Times New Roman" w:hAnsi="Verdana" w:cs="Times New Roman"/>
          <w:color w:val="26282A"/>
        </w:rPr>
        <w:t xml:space="preserve"> to be </w:t>
      </w:r>
      <w:r w:rsidR="009566DE" w:rsidRPr="009566DE">
        <w:rPr>
          <w:rFonts w:ascii="Verdana" w:eastAsia="Times New Roman" w:hAnsi="Verdana" w:cs="Times New Roman"/>
          <w:color w:val="26282A"/>
        </w:rPr>
        <w:t>troubling. </w:t>
      </w:r>
      <w:r w:rsidR="00956F5B">
        <w:rPr>
          <w:rFonts w:ascii="Verdana" w:eastAsia="Times New Roman" w:hAnsi="Verdana" w:cs="Times New Roman"/>
          <w:color w:val="26282A"/>
        </w:rPr>
        <w:t>Many</w:t>
      </w:r>
      <w:r w:rsidR="009566DE" w:rsidRPr="009566DE">
        <w:rPr>
          <w:rFonts w:ascii="Verdana" w:eastAsia="Times New Roman" w:hAnsi="Verdana" w:cs="Times New Roman"/>
          <w:color w:val="26282A"/>
        </w:rPr>
        <w:t xml:space="preserve"> properties increase</w:t>
      </w:r>
      <w:r w:rsidR="00956F5B">
        <w:rPr>
          <w:rFonts w:ascii="Verdana" w:eastAsia="Times New Roman" w:hAnsi="Verdana" w:cs="Times New Roman"/>
          <w:color w:val="26282A"/>
        </w:rPr>
        <w:t>d</w:t>
      </w:r>
      <w:r w:rsidR="009566DE" w:rsidRPr="009566DE">
        <w:rPr>
          <w:rFonts w:ascii="Verdana" w:eastAsia="Times New Roman" w:hAnsi="Verdana" w:cs="Times New Roman"/>
          <w:color w:val="26282A"/>
        </w:rPr>
        <w:t xml:space="preserve"> </w:t>
      </w:r>
      <w:r w:rsidR="00956F5B">
        <w:rPr>
          <w:rFonts w:ascii="Verdana" w:eastAsia="Times New Roman" w:hAnsi="Verdana" w:cs="Times New Roman"/>
          <w:color w:val="26282A"/>
        </w:rPr>
        <w:t xml:space="preserve">much </w:t>
      </w:r>
      <w:r w:rsidR="009566DE" w:rsidRPr="009566DE">
        <w:rPr>
          <w:rFonts w:ascii="Verdana" w:eastAsia="Times New Roman" w:hAnsi="Verdana" w:cs="Times New Roman"/>
          <w:color w:val="26282A"/>
        </w:rPr>
        <w:t xml:space="preserve">more </w:t>
      </w:r>
      <w:r w:rsidR="00956F5B">
        <w:rPr>
          <w:rFonts w:ascii="Verdana" w:eastAsia="Times New Roman" w:hAnsi="Verdana" w:cs="Times New Roman"/>
          <w:color w:val="26282A"/>
        </w:rPr>
        <w:t>than the average</w:t>
      </w:r>
      <w:r w:rsidR="00976006">
        <w:rPr>
          <w:rFonts w:ascii="Verdana" w:eastAsia="Times New Roman" w:hAnsi="Verdana" w:cs="Times New Roman"/>
          <w:color w:val="26282A"/>
        </w:rPr>
        <w:t xml:space="preserve">, with no clear explanation. This </w:t>
      </w:r>
      <w:r w:rsidR="00BA2AF5">
        <w:rPr>
          <w:rFonts w:ascii="Verdana" w:eastAsia="Times New Roman" w:hAnsi="Verdana" w:cs="Times New Roman"/>
          <w:color w:val="26282A"/>
        </w:rPr>
        <w:t>has the effect of shifting the</w:t>
      </w:r>
      <w:r w:rsidR="00956F5B">
        <w:rPr>
          <w:rFonts w:ascii="Verdana" w:eastAsia="Times New Roman" w:hAnsi="Verdana" w:cs="Times New Roman"/>
          <w:color w:val="26282A"/>
        </w:rPr>
        <w:t xml:space="preserve"> </w:t>
      </w:r>
      <w:r w:rsidR="009566DE" w:rsidRPr="009566DE">
        <w:rPr>
          <w:rFonts w:ascii="Verdana" w:eastAsia="Times New Roman" w:hAnsi="Verdana" w:cs="Times New Roman"/>
          <w:color w:val="26282A"/>
        </w:rPr>
        <w:t xml:space="preserve">property tax burden </w:t>
      </w:r>
      <w:r w:rsidR="00956F5B">
        <w:rPr>
          <w:rFonts w:ascii="Verdana" w:eastAsia="Times New Roman" w:hAnsi="Verdana" w:cs="Times New Roman"/>
          <w:color w:val="26282A"/>
        </w:rPr>
        <w:t>onto those properties.</w:t>
      </w:r>
    </w:p>
    <w:p w14:paraId="6DE56973" w14:textId="30170DCC" w:rsidR="00141C22" w:rsidRDefault="00141C22" w:rsidP="009566DE">
      <w:pPr>
        <w:rPr>
          <w:rFonts w:ascii="Verdana" w:eastAsia="Times New Roman" w:hAnsi="Verdana" w:cs="Times New Roman"/>
          <w:color w:val="26282A"/>
        </w:rPr>
      </w:pPr>
    </w:p>
    <w:p w14:paraId="7F7905DA" w14:textId="18B952AD" w:rsidR="00976006" w:rsidRDefault="00976006" w:rsidP="009566DE">
      <w:pPr>
        <w:rPr>
          <w:rFonts w:ascii="Verdana" w:eastAsia="Times New Roman" w:hAnsi="Verdana" w:cs="Times New Roman"/>
          <w:color w:val="26282A"/>
        </w:rPr>
      </w:pPr>
    </w:p>
    <w:p w14:paraId="18A574E4" w14:textId="0F275122" w:rsidR="00976006" w:rsidRDefault="00976006" w:rsidP="009566DE">
      <w:pPr>
        <w:rPr>
          <w:rFonts w:ascii="Verdana" w:eastAsia="Times New Roman" w:hAnsi="Verdana" w:cs="Times New Roman"/>
          <w:color w:val="26282A"/>
        </w:rPr>
      </w:pPr>
      <w:r>
        <w:rPr>
          <w:rFonts w:ascii="Verdana" w:eastAsia="Times New Roman" w:hAnsi="Verdana" w:cs="Times New Roman"/>
          <w:color w:val="26282A"/>
        </w:rPr>
        <w:t>Why does this matter?</w:t>
      </w:r>
    </w:p>
    <w:p w14:paraId="72603D9F" w14:textId="4FFE9807" w:rsidR="00976006" w:rsidRDefault="00976006" w:rsidP="009566DE">
      <w:pPr>
        <w:rPr>
          <w:rFonts w:ascii="Verdana" w:eastAsia="Times New Roman" w:hAnsi="Verdana" w:cs="Times New Roman"/>
          <w:color w:val="26282A"/>
        </w:rPr>
      </w:pPr>
    </w:p>
    <w:p w14:paraId="751B2C9E" w14:textId="2D77057F" w:rsidR="00976006" w:rsidRDefault="00976006" w:rsidP="00976006">
      <w:pPr>
        <w:pStyle w:val="ListParagraph"/>
        <w:numPr>
          <w:ilvl w:val="0"/>
          <w:numId w:val="1"/>
        </w:numPr>
        <w:rPr>
          <w:rFonts w:ascii="Verdana" w:eastAsia="Times New Roman" w:hAnsi="Verdana" w:cs="Times New Roman"/>
          <w:color w:val="26282A"/>
        </w:rPr>
      </w:pPr>
      <w:r>
        <w:rPr>
          <w:rFonts w:ascii="Verdana" w:eastAsia="Times New Roman" w:hAnsi="Verdana" w:cs="Times New Roman"/>
          <w:color w:val="26282A"/>
        </w:rPr>
        <w:t xml:space="preserve">First off, it obviously matters to the individual property owner. Their taxes </w:t>
      </w:r>
      <w:r w:rsidR="00F0237C">
        <w:rPr>
          <w:rFonts w:ascii="Verdana" w:eastAsia="Times New Roman" w:hAnsi="Verdana" w:cs="Times New Roman"/>
          <w:color w:val="26282A"/>
        </w:rPr>
        <w:t>increased a great deal more than the average. The Town owes them an explanation for this large increase, and if they file for an abatement, they may get the tax reduced.</w:t>
      </w:r>
    </w:p>
    <w:p w14:paraId="4A1AB5F9" w14:textId="14D94274" w:rsidR="00F0237C" w:rsidRDefault="00F0237C" w:rsidP="00976006">
      <w:pPr>
        <w:pStyle w:val="ListParagraph"/>
        <w:numPr>
          <w:ilvl w:val="0"/>
          <w:numId w:val="1"/>
        </w:numPr>
        <w:rPr>
          <w:rFonts w:ascii="Verdana" w:eastAsia="Times New Roman" w:hAnsi="Verdana" w:cs="Times New Roman"/>
          <w:color w:val="26282A"/>
        </w:rPr>
      </w:pPr>
      <w:r>
        <w:rPr>
          <w:rFonts w:ascii="Verdana" w:eastAsia="Times New Roman" w:hAnsi="Verdana" w:cs="Times New Roman"/>
          <w:color w:val="26282A"/>
        </w:rPr>
        <w:t>Second, the increased appraisal continues for the next five years, meaning that taxpayer will continue to pay a higher amount until the next revaluation.</w:t>
      </w:r>
    </w:p>
    <w:p w14:paraId="03712891" w14:textId="76A34CC3" w:rsidR="00976006" w:rsidRDefault="00F0237C" w:rsidP="00976006">
      <w:pPr>
        <w:pStyle w:val="ListParagraph"/>
        <w:numPr>
          <w:ilvl w:val="0"/>
          <w:numId w:val="1"/>
        </w:numPr>
        <w:rPr>
          <w:rFonts w:ascii="Verdana" w:eastAsia="Times New Roman" w:hAnsi="Verdana" w:cs="Times New Roman"/>
          <w:color w:val="26282A"/>
        </w:rPr>
      </w:pPr>
      <w:r>
        <w:rPr>
          <w:rFonts w:ascii="Verdana" w:eastAsia="Times New Roman" w:hAnsi="Verdana" w:cs="Times New Roman"/>
          <w:color w:val="26282A"/>
        </w:rPr>
        <w:t xml:space="preserve">Most importantly, we observe a pattern that modestly-priced homes saw the largest increases, while higher-value homes saw smaller increases, or even decreases. </w:t>
      </w:r>
    </w:p>
    <w:p w14:paraId="71C4DA96" w14:textId="28D9E01C" w:rsidR="00F0237C" w:rsidRDefault="00F0237C" w:rsidP="00976006">
      <w:pPr>
        <w:pStyle w:val="ListParagraph"/>
        <w:numPr>
          <w:ilvl w:val="0"/>
          <w:numId w:val="1"/>
        </w:numPr>
        <w:rPr>
          <w:rFonts w:ascii="Verdana" w:eastAsia="Times New Roman" w:hAnsi="Verdana" w:cs="Times New Roman"/>
          <w:color w:val="26282A"/>
        </w:rPr>
      </w:pPr>
      <w:r>
        <w:rPr>
          <w:rFonts w:ascii="Verdana" w:eastAsia="Times New Roman" w:hAnsi="Verdana" w:cs="Times New Roman"/>
          <w:color w:val="26282A"/>
        </w:rPr>
        <w:t>This appears to be an unfair shift of the tax burden onto the lowe</w:t>
      </w:r>
      <w:r w:rsidR="00BA2AF5">
        <w:rPr>
          <w:rFonts w:ascii="Verdana" w:eastAsia="Times New Roman" w:hAnsi="Verdana" w:cs="Times New Roman"/>
          <w:color w:val="26282A"/>
        </w:rPr>
        <w:t>r</w:t>
      </w:r>
      <w:r>
        <w:rPr>
          <w:rFonts w:ascii="Verdana" w:eastAsia="Times New Roman" w:hAnsi="Verdana" w:cs="Times New Roman"/>
          <w:color w:val="26282A"/>
        </w:rPr>
        <w:t xml:space="preserve"> price homes, which arguably are least able to afford the increase.</w:t>
      </w:r>
    </w:p>
    <w:p w14:paraId="127BB6DD" w14:textId="141EDD33" w:rsidR="00F0237C" w:rsidRDefault="00F0237C" w:rsidP="00F0237C">
      <w:pPr>
        <w:rPr>
          <w:rFonts w:ascii="Verdana" w:eastAsia="Times New Roman" w:hAnsi="Verdana" w:cs="Times New Roman"/>
          <w:color w:val="26282A"/>
        </w:rPr>
      </w:pPr>
    </w:p>
    <w:p w14:paraId="7F18A951" w14:textId="643B550D" w:rsidR="00F0237C" w:rsidRDefault="00F0237C" w:rsidP="00F0237C">
      <w:pPr>
        <w:rPr>
          <w:rFonts w:ascii="Verdana" w:eastAsia="Times New Roman" w:hAnsi="Verdana" w:cs="Times New Roman"/>
          <w:color w:val="26282A"/>
        </w:rPr>
      </w:pPr>
      <w:r>
        <w:rPr>
          <w:rFonts w:ascii="Verdana" w:eastAsia="Times New Roman" w:hAnsi="Verdana" w:cs="Times New Roman"/>
          <w:color w:val="26282A"/>
        </w:rPr>
        <w:t>What can be done?</w:t>
      </w:r>
    </w:p>
    <w:p w14:paraId="533AC53D" w14:textId="01A67E6B" w:rsidR="00F0237C" w:rsidRDefault="00F0237C" w:rsidP="00F0237C">
      <w:pPr>
        <w:rPr>
          <w:rFonts w:ascii="Verdana" w:eastAsia="Times New Roman" w:hAnsi="Verdana" w:cs="Times New Roman"/>
          <w:color w:val="26282A"/>
        </w:rPr>
      </w:pPr>
    </w:p>
    <w:p w14:paraId="6B4C83D8" w14:textId="0C91971D" w:rsidR="00F0237C" w:rsidRDefault="00F0237C" w:rsidP="00F0237C">
      <w:pPr>
        <w:rPr>
          <w:rFonts w:ascii="Verdana" w:eastAsia="Times New Roman" w:hAnsi="Verdana" w:cs="Times New Roman"/>
          <w:color w:val="26282A"/>
        </w:rPr>
      </w:pPr>
      <w:r>
        <w:rPr>
          <w:rFonts w:ascii="Verdana" w:eastAsia="Times New Roman" w:hAnsi="Verdana" w:cs="Times New Roman"/>
          <w:color w:val="26282A"/>
        </w:rPr>
        <w:t xml:space="preserve">As noted above, if you feel your taxes are incorrect, you can file </w:t>
      </w:r>
      <w:r w:rsidR="00BA2AF5">
        <w:rPr>
          <w:rFonts w:ascii="Verdana" w:eastAsia="Times New Roman" w:hAnsi="Verdana" w:cs="Times New Roman"/>
          <w:color w:val="26282A"/>
        </w:rPr>
        <w:t xml:space="preserve">for </w:t>
      </w:r>
      <w:r>
        <w:rPr>
          <w:rFonts w:ascii="Verdana" w:eastAsia="Times New Roman" w:hAnsi="Verdana" w:cs="Times New Roman"/>
          <w:color w:val="26282A"/>
        </w:rPr>
        <w:t xml:space="preserve">an abatement. </w:t>
      </w:r>
      <w:r w:rsidR="00BA2AF5">
        <w:rPr>
          <w:rFonts w:ascii="Verdana" w:eastAsia="Times New Roman" w:hAnsi="Verdana" w:cs="Times New Roman"/>
          <w:color w:val="26282A"/>
        </w:rPr>
        <w:t xml:space="preserve">This is a formal request to the Select Board to review your assessment, which they may (or may not) grant. </w:t>
      </w:r>
      <w:r>
        <w:rPr>
          <w:rFonts w:ascii="Verdana" w:eastAsia="Times New Roman" w:hAnsi="Verdana" w:cs="Times New Roman"/>
          <w:color w:val="26282A"/>
        </w:rPr>
        <w:t xml:space="preserve">The deadline for </w:t>
      </w:r>
      <w:r w:rsidR="00BA2AF5">
        <w:rPr>
          <w:rFonts w:ascii="Verdana" w:eastAsia="Times New Roman" w:hAnsi="Verdana" w:cs="Times New Roman"/>
          <w:color w:val="26282A"/>
        </w:rPr>
        <w:t xml:space="preserve">an abatement (rebate) of the tax you paid in last year is </w:t>
      </w:r>
      <w:r>
        <w:rPr>
          <w:rFonts w:ascii="Verdana" w:eastAsia="Times New Roman" w:hAnsi="Verdana" w:cs="Times New Roman"/>
          <w:color w:val="26282A"/>
        </w:rPr>
        <w:t xml:space="preserve">March 1, </w:t>
      </w:r>
      <w:r w:rsidR="00BA2AF5">
        <w:rPr>
          <w:rFonts w:ascii="Verdana" w:eastAsia="Times New Roman" w:hAnsi="Verdana" w:cs="Times New Roman"/>
          <w:color w:val="26282A"/>
        </w:rPr>
        <w:t>2022.</w:t>
      </w:r>
    </w:p>
    <w:p w14:paraId="05CAB4CB" w14:textId="77193279" w:rsidR="00652CF3" w:rsidRDefault="00652CF3" w:rsidP="00F0237C">
      <w:pPr>
        <w:rPr>
          <w:rFonts w:ascii="Verdana" w:eastAsia="Times New Roman" w:hAnsi="Verdana" w:cs="Times New Roman"/>
          <w:color w:val="26282A"/>
        </w:rPr>
      </w:pPr>
    </w:p>
    <w:p w14:paraId="1CB2341C" w14:textId="2CB344C0" w:rsidR="00652CF3" w:rsidRDefault="00BA2AF5" w:rsidP="00F0237C">
      <w:pPr>
        <w:rPr>
          <w:rFonts w:ascii="Verdana" w:eastAsia="Times New Roman" w:hAnsi="Verdana" w:cs="Times New Roman"/>
          <w:color w:val="26282A"/>
        </w:rPr>
      </w:pPr>
      <w:r>
        <w:rPr>
          <w:rFonts w:ascii="Verdana" w:eastAsia="Times New Roman" w:hAnsi="Verdana" w:cs="Times New Roman"/>
          <w:color w:val="26282A"/>
        </w:rPr>
        <w:t>The variation in tax increases (and decreases) doesn’t seem to follow any pattern. There is a meeting with the Select Board on Thursday February 10</w:t>
      </w:r>
      <w:r w:rsidRPr="00BA2AF5">
        <w:rPr>
          <w:rFonts w:ascii="Verdana" w:eastAsia="Times New Roman" w:hAnsi="Verdana" w:cs="Times New Roman"/>
          <w:color w:val="26282A"/>
          <w:vertAlign w:val="superscript"/>
        </w:rPr>
        <w:t>th</w:t>
      </w:r>
      <w:r>
        <w:rPr>
          <w:rFonts w:ascii="Verdana" w:eastAsia="Times New Roman" w:hAnsi="Verdana" w:cs="Times New Roman"/>
          <w:color w:val="26282A"/>
        </w:rPr>
        <w:t xml:space="preserve"> to ask if they are aware of this seeming unfairness. You are invited to attend.</w:t>
      </w:r>
    </w:p>
    <w:p w14:paraId="2E0961BF" w14:textId="77777777" w:rsidR="00F0237C" w:rsidRPr="00BA2AF5" w:rsidRDefault="00F0237C" w:rsidP="00F0237C">
      <w:pPr>
        <w:rPr>
          <w:rFonts w:ascii="Verdana" w:eastAsia="Times New Roman" w:hAnsi="Verdana" w:cs="Times New Roman"/>
          <w:color w:val="26282A"/>
        </w:rPr>
      </w:pPr>
    </w:p>
    <w:p w14:paraId="50930BAB" w14:textId="7CE229B0" w:rsidR="009566DE" w:rsidRPr="009566DE" w:rsidDel="00BA2AF5" w:rsidRDefault="009566DE" w:rsidP="009566DE">
      <w:pPr>
        <w:rPr>
          <w:moveFrom w:id="1" w:author="Rich Brown" w:date="2022-02-06T21:04:00Z"/>
          <w:rFonts w:ascii="Verdana" w:eastAsia="Times New Roman" w:hAnsi="Verdana" w:cs="Times New Roman"/>
          <w:color w:val="26282A"/>
        </w:rPr>
      </w:pPr>
      <w:moveFromRangeStart w:id="2" w:author="Rich Brown" w:date="2022-02-06T21:04:00Z" w:name="move95073895"/>
      <w:moveFrom w:id="3" w:author="Rich Brown" w:date="2022-02-06T21:04:00Z">
        <w:r w:rsidRPr="009566DE" w:rsidDel="00BA2AF5">
          <w:rPr>
            <w:rFonts w:ascii="Verdana" w:eastAsia="Times New Roman" w:hAnsi="Verdana" w:cs="Times New Roman"/>
            <w:color w:val="26282A"/>
          </w:rPr>
          <w:t>For this re-valuation, 4</w:t>
        </w:r>
        <w:r w:rsidR="00670862" w:rsidDel="00BA2AF5">
          <w:rPr>
            <w:rFonts w:ascii="Verdana" w:eastAsia="Times New Roman" w:hAnsi="Verdana" w:cs="Times New Roman"/>
            <w:color w:val="26282A"/>
          </w:rPr>
          <w:t>23</w:t>
        </w:r>
        <w:r w:rsidRPr="009566DE" w:rsidDel="00BA2AF5">
          <w:rPr>
            <w:rFonts w:ascii="Verdana" w:eastAsia="Times New Roman" w:hAnsi="Verdana" w:cs="Times New Roman"/>
            <w:color w:val="26282A"/>
          </w:rPr>
          <w:t xml:space="preserve"> property values were increased by more than the town average of 15% while 5</w:t>
        </w:r>
        <w:r w:rsidR="00670862" w:rsidDel="00BA2AF5">
          <w:rPr>
            <w:rFonts w:ascii="Verdana" w:eastAsia="Times New Roman" w:hAnsi="Verdana" w:cs="Times New Roman"/>
            <w:color w:val="26282A"/>
          </w:rPr>
          <w:t>54</w:t>
        </w:r>
        <w:r w:rsidRPr="009566DE" w:rsidDel="00BA2AF5">
          <w:rPr>
            <w:rFonts w:ascii="Verdana" w:eastAsia="Times New Roman" w:hAnsi="Verdana" w:cs="Times New Roman"/>
            <w:color w:val="26282A"/>
          </w:rPr>
          <w:t xml:space="preserve"> property values increased by less than the town average.  In fact, 170 saw no increase or a decrease in property value.  This resulted in a tax burden shift which unfortunately placed more of the tax burden on properties valued below $500,000 than properties valued over $500,000.</w:t>
        </w:r>
      </w:moveFrom>
    </w:p>
    <w:p w14:paraId="34338553" w14:textId="0B662E37" w:rsidR="009566DE" w:rsidRPr="009566DE" w:rsidDel="00BA2AF5" w:rsidRDefault="009566DE" w:rsidP="009566DE">
      <w:pPr>
        <w:rPr>
          <w:moveFrom w:id="4" w:author="Rich Brown" w:date="2022-02-06T21:04:00Z"/>
          <w:rFonts w:ascii="Verdana" w:eastAsia="Times New Roman" w:hAnsi="Verdana" w:cs="Times New Roman"/>
          <w:color w:val="26282A"/>
        </w:rPr>
      </w:pPr>
    </w:p>
    <w:p w14:paraId="378E91B3" w14:textId="1EEB4126" w:rsidR="009566DE" w:rsidRPr="009566DE" w:rsidDel="00BA2AF5" w:rsidRDefault="009566DE" w:rsidP="009566DE">
      <w:pPr>
        <w:rPr>
          <w:moveFrom w:id="5" w:author="Rich Brown" w:date="2022-02-06T21:04:00Z"/>
          <w:rFonts w:ascii="Verdana" w:eastAsia="Times New Roman" w:hAnsi="Verdana" w:cs="Times New Roman"/>
          <w:color w:val="26282A"/>
        </w:rPr>
      </w:pPr>
      <w:moveFrom w:id="6" w:author="Rich Brown" w:date="2022-02-06T21:04:00Z">
        <w:r w:rsidRPr="009566DE" w:rsidDel="00BA2AF5">
          <w:rPr>
            <w:rFonts w:ascii="Verdana" w:eastAsia="Times New Roman" w:hAnsi="Verdana" w:cs="Times New Roman"/>
            <w:color w:val="26282A"/>
          </w:rPr>
          <w:t>Properties valued between $100,000 and $250,000 (137) saw the greatest increase (12.78%) in their tax burden while properties </w:t>
        </w:r>
      </w:moveFrom>
    </w:p>
    <w:p w14:paraId="737863FB" w14:textId="26499C68" w:rsidR="009566DE" w:rsidRPr="009566DE" w:rsidDel="00BA2AF5" w:rsidRDefault="009566DE" w:rsidP="009566DE">
      <w:pPr>
        <w:rPr>
          <w:moveFrom w:id="7" w:author="Rich Brown" w:date="2022-02-06T21:04:00Z"/>
          <w:rFonts w:ascii="Verdana" w:eastAsia="Times New Roman" w:hAnsi="Verdana" w:cs="Times New Roman"/>
          <w:color w:val="26282A"/>
        </w:rPr>
      </w:pPr>
      <w:moveFrom w:id="8" w:author="Rich Brown" w:date="2022-02-06T21:04:00Z">
        <w:r w:rsidRPr="009566DE" w:rsidDel="00BA2AF5">
          <w:rPr>
            <w:rFonts w:ascii="Verdana" w:eastAsia="Times New Roman" w:hAnsi="Verdana" w:cs="Times New Roman"/>
            <w:color w:val="26282A"/>
          </w:rPr>
          <w:t>valued between $1,000,000 and $1,500,000 (41) saw a decrease (-.57%) in their tax burden followed by properties valued between $750,000 and 1,000,000 (65) with a slight increase (2.18%) and properties valued between $500,000 and $750,000 (189) with a minor increase (2.93%).</w:t>
        </w:r>
      </w:moveFrom>
    </w:p>
    <w:p w14:paraId="6444AD36" w14:textId="7102030B" w:rsidR="006B0DF8" w:rsidDel="00BA2AF5" w:rsidRDefault="006B0DF8" w:rsidP="009566DE">
      <w:pPr>
        <w:rPr>
          <w:moveFrom w:id="9" w:author="Rich Brown" w:date="2022-02-06T21:04:00Z"/>
          <w:rFonts w:ascii="Verdana" w:eastAsia="Times New Roman" w:hAnsi="Verdana" w:cs="Times New Roman"/>
          <w:color w:val="26282A"/>
        </w:rPr>
      </w:pPr>
    </w:p>
    <w:p w14:paraId="6ADFC986" w14:textId="5F839C30" w:rsidR="006B0DF8" w:rsidDel="00BA2AF5" w:rsidRDefault="006B0DF8" w:rsidP="009566DE">
      <w:pPr>
        <w:rPr>
          <w:moveFrom w:id="10" w:author="Rich Brown" w:date="2022-02-06T21:04:00Z"/>
          <w:rFonts w:ascii="Verdana" w:eastAsia="Times New Roman" w:hAnsi="Verdana" w:cs="Times New Roman"/>
          <w:color w:val="26282A"/>
        </w:rPr>
      </w:pPr>
      <w:moveFrom w:id="11" w:author="Rich Brown" w:date="2022-02-06T21:04:00Z">
        <w:r w:rsidDel="00BA2AF5">
          <w:rPr>
            <w:rFonts w:ascii="Verdana" w:eastAsia="Times New Roman" w:hAnsi="Verdana" w:cs="Times New Roman"/>
            <w:color w:val="26282A"/>
          </w:rPr>
          <w:t>Unless corrections needed to be made to the prior inventory, the results of th</w:t>
        </w:r>
        <w:r w:rsidR="006F09DC" w:rsidDel="00BA2AF5">
          <w:rPr>
            <w:rFonts w:ascii="Verdana" w:eastAsia="Times New Roman" w:hAnsi="Verdana" w:cs="Times New Roman"/>
            <w:color w:val="26282A"/>
          </w:rPr>
          <w:t>e 2021</w:t>
        </w:r>
        <w:r w:rsidDel="00BA2AF5">
          <w:rPr>
            <w:rFonts w:ascii="Verdana" w:eastAsia="Times New Roman" w:hAnsi="Verdana" w:cs="Times New Roman"/>
            <w:color w:val="26282A"/>
          </w:rPr>
          <w:t xml:space="preserve"> town wide reassessments do not appear to fairly distribute the property tax burden. </w:t>
        </w:r>
      </w:moveFrom>
    </w:p>
    <w:p w14:paraId="7448273F" w14:textId="570BB70D" w:rsidR="006B0DF8" w:rsidDel="00BA2AF5" w:rsidRDefault="006B0DF8" w:rsidP="009566DE">
      <w:pPr>
        <w:rPr>
          <w:moveFrom w:id="12" w:author="Rich Brown" w:date="2022-02-06T21:04:00Z"/>
          <w:rFonts w:ascii="Verdana" w:eastAsia="Times New Roman" w:hAnsi="Verdana" w:cs="Times New Roman"/>
          <w:color w:val="26282A"/>
        </w:rPr>
      </w:pPr>
    </w:p>
    <w:p w14:paraId="566798E1" w14:textId="2A68D0CC" w:rsidR="00DA56D4" w:rsidDel="00BA2AF5" w:rsidRDefault="00D863AD" w:rsidP="009566DE">
      <w:pPr>
        <w:rPr>
          <w:moveFrom w:id="13" w:author="Rich Brown" w:date="2022-02-06T21:04:00Z"/>
          <w:rFonts w:ascii="Verdana" w:eastAsia="Times New Roman" w:hAnsi="Verdana" w:cs="Times New Roman"/>
          <w:color w:val="26282A"/>
        </w:rPr>
      </w:pPr>
      <w:moveFrom w:id="14" w:author="Rich Brown" w:date="2022-02-06T21:04:00Z">
        <w:r w:rsidDel="00BA2AF5">
          <w:rPr>
            <w:rFonts w:ascii="Verdana" w:eastAsia="Times New Roman" w:hAnsi="Verdana" w:cs="Times New Roman"/>
            <w:color w:val="26282A"/>
          </w:rPr>
          <w:t>Because the goal of the assessment process is to establish individual property values as close to market value as possible, t</w:t>
        </w:r>
        <w:r w:rsidR="006B0DF8" w:rsidDel="00BA2AF5">
          <w:rPr>
            <w:rFonts w:ascii="Verdana" w:eastAsia="Times New Roman" w:hAnsi="Verdana" w:cs="Times New Roman"/>
            <w:color w:val="26282A"/>
          </w:rPr>
          <w:t xml:space="preserve">he abatement process asks property owners to be prepared to defend their opinion of their </w:t>
        </w:r>
        <w:r w:rsidDel="00BA2AF5">
          <w:rPr>
            <w:rFonts w:ascii="Verdana" w:eastAsia="Times New Roman" w:hAnsi="Verdana" w:cs="Times New Roman"/>
            <w:color w:val="26282A"/>
          </w:rPr>
          <w:t xml:space="preserve">assessment relative to the market value of their property. </w:t>
        </w:r>
      </w:moveFrom>
    </w:p>
    <w:p w14:paraId="21DF64E2" w14:textId="121EFE20" w:rsidR="00DA56D4" w:rsidDel="00BA2AF5" w:rsidRDefault="00DA56D4" w:rsidP="009566DE">
      <w:pPr>
        <w:rPr>
          <w:moveFrom w:id="15" w:author="Rich Brown" w:date="2022-02-06T21:04:00Z"/>
          <w:rFonts w:ascii="Verdana" w:eastAsia="Times New Roman" w:hAnsi="Verdana" w:cs="Times New Roman"/>
          <w:color w:val="26282A"/>
        </w:rPr>
      </w:pPr>
    </w:p>
    <w:p w14:paraId="4BEAF0D8" w14:textId="1827D775" w:rsidR="00D6457B" w:rsidDel="00BA2AF5" w:rsidRDefault="00D863AD" w:rsidP="009566DE">
      <w:pPr>
        <w:rPr>
          <w:moveFrom w:id="16" w:author="Rich Brown" w:date="2022-02-06T21:04:00Z"/>
          <w:rFonts w:ascii="Verdana" w:eastAsia="Times New Roman" w:hAnsi="Verdana" w:cs="Times New Roman"/>
          <w:color w:val="26282A"/>
        </w:rPr>
      </w:pPr>
      <w:moveFrom w:id="17" w:author="Rich Brown" w:date="2022-02-06T21:04:00Z">
        <w:r w:rsidDel="00BA2AF5">
          <w:rPr>
            <w:rFonts w:ascii="Verdana" w:eastAsia="Times New Roman" w:hAnsi="Verdana" w:cs="Times New Roman"/>
            <w:color w:val="26282A"/>
          </w:rPr>
          <w:t>This ignores the importance of valuing all other properties in town to the same relative value to market</w:t>
        </w:r>
        <w:r w:rsidR="00141C22" w:rsidDel="00BA2AF5">
          <w:rPr>
            <w:rFonts w:ascii="Verdana" w:eastAsia="Times New Roman" w:hAnsi="Verdana" w:cs="Times New Roman"/>
            <w:color w:val="26282A"/>
          </w:rPr>
          <w:t>,</w:t>
        </w:r>
        <w:r w:rsidDel="00BA2AF5">
          <w:rPr>
            <w:rFonts w:ascii="Verdana" w:eastAsia="Times New Roman" w:hAnsi="Verdana" w:cs="Times New Roman"/>
            <w:color w:val="26282A"/>
          </w:rPr>
          <w:t xml:space="preserve"> </w:t>
        </w:r>
        <w:r w:rsidR="006F09DC" w:rsidDel="00BA2AF5">
          <w:rPr>
            <w:rFonts w:ascii="Verdana" w:eastAsia="Times New Roman" w:hAnsi="Verdana" w:cs="Times New Roman"/>
            <w:color w:val="26282A"/>
          </w:rPr>
          <w:t xml:space="preserve">in order to achieve a fair and equitable distribution of the property tax burden.  If all properties are valued at the same percentage of market value, the tax burden is equitably shared.  If some properties are valued at 85% of market value while others are valued at 98% of market value, the tax burden is not equitably shared. </w:t>
        </w:r>
      </w:moveFrom>
    </w:p>
    <w:p w14:paraId="4DCA63E6" w14:textId="4B816C1C" w:rsidR="00D6457B" w:rsidDel="00BA2AF5" w:rsidRDefault="00D6457B" w:rsidP="009566DE">
      <w:pPr>
        <w:rPr>
          <w:moveFrom w:id="18" w:author="Rich Brown" w:date="2022-02-06T21:04:00Z"/>
          <w:rFonts w:ascii="Verdana" w:eastAsia="Times New Roman" w:hAnsi="Verdana" w:cs="Times New Roman"/>
          <w:color w:val="26282A"/>
        </w:rPr>
      </w:pPr>
    </w:p>
    <w:p w14:paraId="3ADB703E" w14:textId="0C967B58" w:rsidR="00976006" w:rsidRPr="009566DE" w:rsidRDefault="006F09DC" w:rsidP="009566DE">
      <w:pPr>
        <w:rPr>
          <w:rFonts w:ascii="Verdana" w:eastAsia="Times New Roman" w:hAnsi="Verdana" w:cs="Times New Roman"/>
          <w:color w:val="26282A"/>
        </w:rPr>
      </w:pPr>
      <w:moveFrom w:id="19" w:author="Rich Brown" w:date="2022-02-06T21:04:00Z">
        <w:r w:rsidDel="00BA2AF5">
          <w:rPr>
            <w:rFonts w:ascii="Verdana" w:eastAsia="Times New Roman" w:hAnsi="Verdana" w:cs="Times New Roman"/>
            <w:color w:val="26282A"/>
          </w:rPr>
          <w:t xml:space="preserve">An individual property may be </w:t>
        </w:r>
        <w:r w:rsidR="00D6457B" w:rsidDel="00BA2AF5">
          <w:rPr>
            <w:rFonts w:ascii="Verdana" w:eastAsia="Times New Roman" w:hAnsi="Verdana" w:cs="Times New Roman"/>
            <w:color w:val="26282A"/>
          </w:rPr>
          <w:t>assessed</w:t>
        </w:r>
        <w:r w:rsidDel="00BA2AF5">
          <w:rPr>
            <w:rFonts w:ascii="Verdana" w:eastAsia="Times New Roman" w:hAnsi="Verdana" w:cs="Times New Roman"/>
            <w:color w:val="26282A"/>
          </w:rPr>
          <w:t xml:space="preserve"> at market value</w:t>
        </w:r>
        <w:r w:rsidR="00DA56D4" w:rsidDel="00BA2AF5">
          <w:rPr>
            <w:rFonts w:ascii="Verdana" w:eastAsia="Times New Roman" w:hAnsi="Verdana" w:cs="Times New Roman"/>
            <w:color w:val="26282A"/>
          </w:rPr>
          <w:t xml:space="preserve"> </w:t>
        </w:r>
        <w:r w:rsidDel="00BA2AF5">
          <w:rPr>
            <w:rFonts w:ascii="Verdana" w:eastAsia="Times New Roman" w:hAnsi="Verdana" w:cs="Times New Roman"/>
            <w:color w:val="26282A"/>
          </w:rPr>
          <w:t>but</w:t>
        </w:r>
        <w:r w:rsidR="00DA56D4" w:rsidDel="00BA2AF5">
          <w:rPr>
            <w:rFonts w:ascii="Verdana" w:eastAsia="Times New Roman" w:hAnsi="Verdana" w:cs="Times New Roman"/>
            <w:color w:val="26282A"/>
          </w:rPr>
          <w:t>,</w:t>
        </w:r>
        <w:r w:rsidDel="00BA2AF5">
          <w:rPr>
            <w:rFonts w:ascii="Verdana" w:eastAsia="Times New Roman" w:hAnsi="Verdana" w:cs="Times New Roman"/>
            <w:color w:val="26282A"/>
          </w:rPr>
          <w:t xml:space="preserve"> if other properties in town are not, that property</w:t>
        </w:r>
        <w:r w:rsidR="00D6457B" w:rsidDel="00BA2AF5">
          <w:rPr>
            <w:rFonts w:ascii="Verdana" w:eastAsia="Times New Roman" w:hAnsi="Verdana" w:cs="Times New Roman"/>
            <w:color w:val="26282A"/>
          </w:rPr>
          <w:t>’s</w:t>
        </w:r>
        <w:r w:rsidDel="00BA2AF5">
          <w:rPr>
            <w:rFonts w:ascii="Verdana" w:eastAsia="Times New Roman" w:hAnsi="Verdana" w:cs="Times New Roman"/>
            <w:color w:val="26282A"/>
          </w:rPr>
          <w:t xml:space="preserve"> tax </w:t>
        </w:r>
        <w:r w:rsidR="00D6457B" w:rsidDel="00BA2AF5">
          <w:rPr>
            <w:rFonts w:ascii="Verdana" w:eastAsia="Times New Roman" w:hAnsi="Verdana" w:cs="Times New Roman"/>
            <w:color w:val="26282A"/>
          </w:rPr>
          <w:t xml:space="preserve">is too high relative to others. </w:t>
        </w:r>
        <w:r w:rsidR="00DA56D4" w:rsidDel="00BA2AF5">
          <w:rPr>
            <w:rFonts w:ascii="Verdana" w:eastAsia="Times New Roman" w:hAnsi="Verdana" w:cs="Times New Roman"/>
            <w:color w:val="26282A"/>
          </w:rPr>
          <w:t>In that case, if all</w:t>
        </w:r>
        <w:r w:rsidR="00D6457B" w:rsidDel="00BA2AF5">
          <w:rPr>
            <w:rFonts w:ascii="Verdana" w:eastAsia="Times New Roman" w:hAnsi="Verdana" w:cs="Times New Roman"/>
            <w:color w:val="26282A"/>
          </w:rPr>
          <w:t xml:space="preserve"> other properties where </w:t>
        </w:r>
        <w:r w:rsidR="00DA56D4" w:rsidDel="00BA2AF5">
          <w:rPr>
            <w:rFonts w:ascii="Verdana" w:eastAsia="Times New Roman" w:hAnsi="Verdana" w:cs="Times New Roman"/>
            <w:color w:val="26282A"/>
          </w:rPr>
          <w:t xml:space="preserve">then </w:t>
        </w:r>
        <w:r w:rsidR="00D6457B" w:rsidDel="00BA2AF5">
          <w:rPr>
            <w:rFonts w:ascii="Verdana" w:eastAsia="Times New Roman" w:hAnsi="Verdana" w:cs="Times New Roman"/>
            <w:color w:val="26282A"/>
          </w:rPr>
          <w:t>assessed at market value, the total town valuation would be higher and the tax rate would be lower.</w:t>
        </w:r>
        <w:r w:rsidR="00D6457B" w:rsidRPr="00D6457B" w:rsidDel="00BA2AF5">
          <w:rPr>
            <w:rFonts w:ascii="Verdana" w:eastAsia="Times New Roman" w:hAnsi="Verdana" w:cs="Times New Roman"/>
            <w:color w:val="26282A"/>
          </w:rPr>
          <w:t xml:space="preserve"> </w:t>
        </w:r>
        <w:r w:rsidR="00141C22" w:rsidDel="00BA2AF5">
          <w:rPr>
            <w:rFonts w:ascii="Verdana" w:eastAsia="Times New Roman" w:hAnsi="Verdana" w:cs="Times New Roman"/>
            <w:color w:val="26282A"/>
          </w:rPr>
          <w:t>Because there is no method to argue the assessed value of another owner’s property, t</w:t>
        </w:r>
        <w:r w:rsidR="00D6457B" w:rsidDel="00BA2AF5">
          <w:rPr>
            <w:rFonts w:ascii="Verdana" w:eastAsia="Times New Roman" w:hAnsi="Verdana" w:cs="Times New Roman"/>
            <w:color w:val="26282A"/>
          </w:rPr>
          <w:t xml:space="preserve">his property owner should seek an abatement not </w:t>
        </w:r>
        <w:r w:rsidR="00DA56D4" w:rsidDel="00BA2AF5">
          <w:rPr>
            <w:rFonts w:ascii="Verdana" w:eastAsia="Times New Roman" w:hAnsi="Verdana" w:cs="Times New Roman"/>
            <w:color w:val="26282A"/>
          </w:rPr>
          <w:t>of their</w:t>
        </w:r>
        <w:r w:rsidR="00D6457B" w:rsidDel="00BA2AF5">
          <w:rPr>
            <w:rFonts w:ascii="Verdana" w:eastAsia="Times New Roman" w:hAnsi="Verdana" w:cs="Times New Roman"/>
            <w:color w:val="26282A"/>
          </w:rPr>
          <w:t xml:space="preserve"> assessed value but for the tax rate applied to that assessed value.</w:t>
        </w:r>
      </w:moveFrom>
      <w:moveFromRangeEnd w:id="2"/>
    </w:p>
    <w:p w14:paraId="0ACCC813" w14:textId="216F8CC1" w:rsidR="006F09DC" w:rsidRDefault="006F09DC" w:rsidP="009566DE">
      <w:pPr>
        <w:pBdr>
          <w:bottom w:val="single" w:sz="6" w:space="1" w:color="auto"/>
        </w:pBdr>
        <w:rPr>
          <w:ins w:id="20" w:author="Rich Brown" w:date="2022-02-06T14:07:00Z"/>
        </w:rPr>
      </w:pPr>
    </w:p>
    <w:p w14:paraId="1AFC7B86" w14:textId="77777777" w:rsidR="009C0CB7" w:rsidRPr="009566DE" w:rsidRDefault="009C0CB7" w:rsidP="009C0CB7">
      <w:pPr>
        <w:rPr>
          <w:rFonts w:ascii="Verdana" w:eastAsia="Times New Roman" w:hAnsi="Verdana" w:cs="Times New Roman"/>
          <w:color w:val="26282A"/>
        </w:rPr>
      </w:pPr>
      <w:r>
        <w:rPr>
          <w:rFonts w:ascii="Verdana" w:eastAsia="Times New Roman" w:hAnsi="Verdana" w:cs="Times New Roman"/>
          <w:color w:val="26282A"/>
        </w:rPr>
        <w:t>2021</w:t>
      </w:r>
      <w:r w:rsidRPr="009566DE">
        <w:rPr>
          <w:rFonts w:ascii="Verdana" w:eastAsia="Times New Roman" w:hAnsi="Verdana" w:cs="Times New Roman"/>
          <w:color w:val="26282A"/>
        </w:rPr>
        <w:t xml:space="preserve"> was a fairly complicated year </w:t>
      </w:r>
      <w:r>
        <w:rPr>
          <w:rFonts w:ascii="Verdana" w:eastAsia="Times New Roman" w:hAnsi="Verdana" w:cs="Times New Roman"/>
          <w:color w:val="26282A"/>
        </w:rPr>
        <w:t xml:space="preserve">for </w:t>
      </w:r>
      <w:r w:rsidRPr="009566DE">
        <w:rPr>
          <w:rFonts w:ascii="Verdana" w:eastAsia="Times New Roman" w:hAnsi="Verdana" w:cs="Times New Roman"/>
          <w:color w:val="26282A"/>
        </w:rPr>
        <w:t xml:space="preserve">Lyme property taxes. Typically, the tax rate is primarily driven by the voter approved budgets each year.  Those budgets are offset by various revenues and then divided by the total valuation of all property in town to come up with a tax rate that is then applied to each individual property value to generate a tax bill. Historically, because Lyme does not see much new development, and valuations do not chase individual sales each year, the annual increase in town value hovers in </w:t>
      </w:r>
      <w:r w:rsidRPr="009566DE">
        <w:rPr>
          <w:rFonts w:ascii="Verdana" w:eastAsia="Times New Roman" w:hAnsi="Verdana" w:cs="Times New Roman"/>
          <w:color w:val="26282A"/>
        </w:rPr>
        <w:lastRenderedPageBreak/>
        <w:t xml:space="preserve">the .75 -1.5% range.  When budgets increase by </w:t>
      </w:r>
      <w:r>
        <w:rPr>
          <w:rFonts w:ascii="Verdana" w:eastAsia="Times New Roman" w:hAnsi="Verdana" w:cs="Times New Roman"/>
          <w:color w:val="26282A"/>
        </w:rPr>
        <w:t>2</w:t>
      </w:r>
      <w:r w:rsidRPr="009566DE">
        <w:rPr>
          <w:rFonts w:ascii="Verdana" w:eastAsia="Times New Roman" w:hAnsi="Verdana" w:cs="Times New Roman"/>
          <w:color w:val="26282A"/>
        </w:rPr>
        <w:t>-8% the result is a higher property tax rate each year.</w:t>
      </w:r>
    </w:p>
    <w:p w14:paraId="631B79ED" w14:textId="77777777" w:rsidR="009C0CB7" w:rsidRDefault="009C0CB7" w:rsidP="009C0CB7">
      <w:pPr>
        <w:rPr>
          <w:rFonts w:ascii="Verdana" w:eastAsia="Times New Roman" w:hAnsi="Verdana" w:cs="Times New Roman"/>
          <w:color w:val="26282A"/>
        </w:rPr>
      </w:pPr>
    </w:p>
    <w:p w14:paraId="567C1AB9" w14:textId="77777777" w:rsidR="009C0CB7" w:rsidRPr="009566DE" w:rsidRDefault="009C0CB7" w:rsidP="009C0CB7">
      <w:pPr>
        <w:rPr>
          <w:rFonts w:ascii="Verdana" w:eastAsia="Times New Roman" w:hAnsi="Verdana" w:cs="Times New Roman"/>
          <w:color w:val="26282A"/>
        </w:rPr>
      </w:pPr>
      <w:r w:rsidRPr="009566DE">
        <w:rPr>
          <w:rFonts w:ascii="Verdana" w:eastAsia="Times New Roman" w:hAnsi="Verdana" w:cs="Times New Roman"/>
          <w:color w:val="26282A"/>
        </w:rPr>
        <w:t>In order to "catch up" with inflationary factors impacting property values, New Hampshire requires municipalities re-value property inventory at least every five years.  The objective of this revaluation or "reassessment" is to adjust the values of property in town to reflect their "ad valorem" or market value in an effort to equitably (fairly) distribute the property tax burden. When the calculated tax rate is applied to each individual property, no property tax payer should be burdened with more than their fair share of taxes required to pay the town expenses.</w:t>
      </w:r>
    </w:p>
    <w:p w14:paraId="721A026C" w14:textId="77777777" w:rsidR="009C0CB7" w:rsidRPr="009566DE" w:rsidRDefault="009C0CB7" w:rsidP="009C0CB7">
      <w:pPr>
        <w:rPr>
          <w:rFonts w:ascii="Verdana" w:eastAsia="Times New Roman" w:hAnsi="Verdana" w:cs="Times New Roman"/>
          <w:color w:val="26282A"/>
        </w:rPr>
      </w:pPr>
    </w:p>
    <w:p w14:paraId="6ADBD38E" w14:textId="77777777" w:rsidR="009C0CB7" w:rsidRPr="009566DE" w:rsidRDefault="009C0CB7" w:rsidP="009C0CB7">
      <w:pPr>
        <w:rPr>
          <w:rFonts w:ascii="Verdana" w:eastAsia="Times New Roman" w:hAnsi="Verdana" w:cs="Times New Roman"/>
          <w:color w:val="26282A"/>
        </w:rPr>
      </w:pPr>
      <w:r w:rsidRPr="009566DE">
        <w:rPr>
          <w:rFonts w:ascii="Verdana" w:eastAsia="Times New Roman" w:hAnsi="Verdana" w:cs="Times New Roman"/>
          <w:color w:val="26282A"/>
        </w:rPr>
        <w:t>While this seems rather simple, in reality it is rather complicated these days, for many reasons. Of the 1,059 properties in Lyme, 78 are not taxed because they are either owned by federal, state or local governments or non-profit organizations. The 3 utility properties are valued separately and not used to calculate the state portion of the school tax.  The remaining 97</w:t>
      </w:r>
      <w:r>
        <w:rPr>
          <w:rFonts w:ascii="Verdana" w:eastAsia="Times New Roman" w:hAnsi="Verdana" w:cs="Times New Roman"/>
          <w:color w:val="26282A"/>
        </w:rPr>
        <w:t xml:space="preserve">8 </w:t>
      </w:r>
      <w:r w:rsidRPr="009566DE">
        <w:rPr>
          <w:rFonts w:ascii="Verdana" w:eastAsia="Times New Roman" w:hAnsi="Verdana" w:cs="Times New Roman"/>
          <w:color w:val="26282A"/>
        </w:rPr>
        <w:t>properties are far too many for the members of the select board to be able to value appropriately despite their state requirement to do so.  So, the select board contracts with a professional assessor or company to perform this task on their behalf.  </w:t>
      </w:r>
    </w:p>
    <w:p w14:paraId="0E4FE533" w14:textId="77777777" w:rsidR="009C0CB7" w:rsidRPr="009566DE" w:rsidRDefault="009C0CB7" w:rsidP="009C0CB7">
      <w:pPr>
        <w:rPr>
          <w:rFonts w:ascii="Verdana" w:eastAsia="Times New Roman" w:hAnsi="Verdana" w:cs="Times New Roman"/>
          <w:color w:val="26282A"/>
        </w:rPr>
      </w:pPr>
    </w:p>
    <w:p w14:paraId="2A189DAF" w14:textId="77777777" w:rsidR="009C0CB7" w:rsidRPr="009566DE" w:rsidRDefault="009C0CB7" w:rsidP="009C0CB7">
      <w:pPr>
        <w:rPr>
          <w:rFonts w:ascii="Verdana" w:eastAsia="Times New Roman" w:hAnsi="Verdana" w:cs="Times New Roman"/>
          <w:color w:val="26282A"/>
        </w:rPr>
      </w:pPr>
      <w:r w:rsidRPr="009566DE">
        <w:rPr>
          <w:rFonts w:ascii="Verdana" w:eastAsia="Times New Roman" w:hAnsi="Verdana" w:cs="Times New Roman"/>
          <w:color w:val="26282A"/>
        </w:rPr>
        <w:t>Typically, because it is not practical to review all 978 properties in a given year, the task is divided into quarters. The individual inventory of one quarter of the properties in town is to be reviewed each year</w:t>
      </w:r>
      <w:r>
        <w:rPr>
          <w:rFonts w:ascii="Verdana" w:eastAsia="Times New Roman" w:hAnsi="Verdana" w:cs="Times New Roman"/>
          <w:color w:val="26282A"/>
        </w:rPr>
        <w:t>,</w:t>
      </w:r>
      <w:r w:rsidRPr="009566DE">
        <w:rPr>
          <w:rFonts w:ascii="Verdana" w:eastAsia="Times New Roman" w:hAnsi="Verdana" w:cs="Times New Roman"/>
          <w:color w:val="26282A"/>
        </w:rPr>
        <w:t xml:space="preserve"> in addition to any new construction that year. The value placed on that updated inventory is based on the values established by the latest town-wide re-assessment.  Then, in accordance with state law, in the fifth year, the values assigned to inventory is updated to reflect the most recent actual "arms-length" or market sales that occurred.</w:t>
      </w:r>
    </w:p>
    <w:p w14:paraId="0D36D2E5" w14:textId="04BB0D02" w:rsidR="009C0CB7" w:rsidRDefault="009C0CB7" w:rsidP="009566DE">
      <w:pPr>
        <w:rPr>
          <w:ins w:id="21" w:author="Rich Brown" w:date="2022-02-06T14:24:00Z"/>
        </w:rPr>
      </w:pPr>
    </w:p>
    <w:p w14:paraId="5773D85C" w14:textId="77777777" w:rsidR="004864B0" w:rsidRDefault="004864B0" w:rsidP="004864B0">
      <w:pPr>
        <w:rPr>
          <w:ins w:id="22" w:author="Rich Brown" w:date="2022-02-06T14:24:00Z"/>
          <w:rFonts w:ascii="Verdana" w:eastAsia="Times New Roman" w:hAnsi="Verdana" w:cs="Times New Roman"/>
          <w:color w:val="26282A"/>
        </w:rPr>
      </w:pPr>
      <w:ins w:id="23" w:author="Rich Brown" w:date="2022-02-06T14:24:00Z">
        <w:r>
          <w:rPr>
            <w:rFonts w:ascii="Verdana" w:eastAsia="Times New Roman" w:hAnsi="Verdana" w:cs="Times New Roman"/>
            <w:color w:val="26282A"/>
          </w:rPr>
          <w:t>In</w:t>
        </w:r>
        <w:r w:rsidRPr="009566DE">
          <w:rPr>
            <w:rFonts w:ascii="Verdana" w:eastAsia="Times New Roman" w:hAnsi="Verdana" w:cs="Times New Roman"/>
            <w:color w:val="26282A"/>
          </w:rPr>
          <w:t xml:space="preserve"> </w:t>
        </w:r>
        <w:r w:rsidRPr="009566DE">
          <w:rPr>
            <w:rFonts w:ascii="Verdana" w:eastAsia="Times New Roman" w:hAnsi="Verdana" w:cs="Times New Roman"/>
            <w:color w:val="26282A"/>
          </w:rPr>
          <w:t xml:space="preserve">2021, </w:t>
        </w:r>
        <w:r>
          <w:rPr>
            <w:rFonts w:ascii="Verdana" w:eastAsia="Times New Roman" w:hAnsi="Verdana" w:cs="Times New Roman"/>
            <w:color w:val="26282A"/>
          </w:rPr>
          <w:t xml:space="preserve">both things happened. </w:t>
        </w:r>
        <w:r w:rsidRPr="009566DE">
          <w:rPr>
            <w:rFonts w:ascii="Verdana" w:eastAsia="Times New Roman" w:hAnsi="Verdana" w:cs="Times New Roman"/>
            <w:color w:val="26282A"/>
          </w:rPr>
          <w:t xml:space="preserve">Lyme's </w:t>
        </w:r>
        <w:r>
          <w:rPr>
            <w:rFonts w:ascii="Verdana" w:eastAsia="Times New Roman" w:hAnsi="Verdana" w:cs="Times New Roman"/>
            <w:color w:val="26282A"/>
          </w:rPr>
          <w:t>budget increased by about $400,000 - a</w:t>
        </w:r>
        <w:r w:rsidRPr="009566DE">
          <w:rPr>
            <w:rFonts w:ascii="Verdana" w:eastAsia="Times New Roman" w:hAnsi="Verdana" w:cs="Times New Roman"/>
            <w:color w:val="26282A"/>
          </w:rPr>
          <w:t xml:space="preserve"> </w:t>
        </w:r>
        <w:r>
          <w:rPr>
            <w:rFonts w:ascii="Verdana" w:eastAsia="Times New Roman" w:hAnsi="Verdana" w:cs="Times New Roman"/>
            <w:color w:val="26282A"/>
          </w:rPr>
          <w:t>4</w:t>
        </w:r>
        <w:r w:rsidRPr="009566DE">
          <w:rPr>
            <w:rFonts w:ascii="Verdana" w:eastAsia="Times New Roman" w:hAnsi="Verdana" w:cs="Times New Roman"/>
            <w:color w:val="26282A"/>
          </w:rPr>
          <w:t xml:space="preserve">% increase. That was offset by the increase </w:t>
        </w:r>
        <w:r>
          <w:rPr>
            <w:rFonts w:ascii="Verdana" w:eastAsia="Times New Roman" w:hAnsi="Verdana" w:cs="Times New Roman"/>
            <w:color w:val="26282A"/>
          </w:rPr>
          <w:t>total value of properties in Lyme of about</w:t>
        </w:r>
        <w:r w:rsidRPr="009566DE">
          <w:rPr>
            <w:rFonts w:ascii="Verdana" w:eastAsia="Times New Roman" w:hAnsi="Verdana" w:cs="Times New Roman"/>
            <w:color w:val="26282A"/>
          </w:rPr>
          <w:t xml:space="preserve"> 15.</w:t>
        </w:r>
        <w:r>
          <w:rPr>
            <w:rFonts w:ascii="Verdana" w:eastAsia="Times New Roman" w:hAnsi="Verdana" w:cs="Times New Roman"/>
            <w:color w:val="26282A"/>
          </w:rPr>
          <w:t>08</w:t>
        </w:r>
        <w:r w:rsidRPr="009566DE">
          <w:rPr>
            <w:rFonts w:ascii="Verdana" w:eastAsia="Times New Roman" w:hAnsi="Verdana" w:cs="Times New Roman"/>
            <w:color w:val="26282A"/>
          </w:rPr>
          <w:t xml:space="preserve">%.  This resulted in a 9.71% decrease in the overall tax rate from $26.66 </w:t>
        </w:r>
        <w:r>
          <w:rPr>
            <w:rFonts w:ascii="Verdana" w:eastAsia="Times New Roman" w:hAnsi="Verdana" w:cs="Times New Roman"/>
            <w:color w:val="26282A"/>
          </w:rPr>
          <w:t>(in 2020) to $24.07 last year. If your property valuation had stayed the same relative to all other properties, you should expect a 4% increase in your taxes.</w:t>
        </w:r>
      </w:ins>
    </w:p>
    <w:p w14:paraId="1240362A" w14:textId="77777777" w:rsidR="004864B0" w:rsidRDefault="004864B0" w:rsidP="004864B0">
      <w:pPr>
        <w:rPr>
          <w:ins w:id="24" w:author="Rich Brown" w:date="2022-02-06T14:24:00Z"/>
          <w:rFonts w:ascii="Verdana" w:eastAsia="Times New Roman" w:hAnsi="Verdana" w:cs="Times New Roman"/>
          <w:color w:val="26282A"/>
        </w:rPr>
      </w:pPr>
    </w:p>
    <w:p w14:paraId="16EEB755" w14:textId="663AD1F7" w:rsidR="004864B0" w:rsidRDefault="004864B0" w:rsidP="009566DE">
      <w:pPr>
        <w:rPr>
          <w:ins w:id="25" w:author="Rich Brown" w:date="2022-02-06T21:04:00Z"/>
        </w:rPr>
      </w:pPr>
    </w:p>
    <w:p w14:paraId="4B36AA41" w14:textId="77777777" w:rsidR="00BA2AF5" w:rsidRPr="009566DE" w:rsidRDefault="00BA2AF5" w:rsidP="00BA2AF5">
      <w:pPr>
        <w:rPr>
          <w:moveTo w:id="26" w:author="Rich Brown" w:date="2022-02-06T21:04:00Z"/>
          <w:rFonts w:ascii="Verdana" w:eastAsia="Times New Roman" w:hAnsi="Verdana" w:cs="Times New Roman"/>
          <w:color w:val="26282A"/>
        </w:rPr>
      </w:pPr>
      <w:moveToRangeStart w:id="27" w:author="Rich Brown" w:date="2022-02-06T21:04:00Z" w:name="move95073895"/>
      <w:moveTo w:id="28" w:author="Rich Brown" w:date="2022-02-06T21:04:00Z">
        <w:r w:rsidRPr="009566DE">
          <w:rPr>
            <w:rFonts w:ascii="Verdana" w:eastAsia="Times New Roman" w:hAnsi="Verdana" w:cs="Times New Roman"/>
            <w:color w:val="26282A"/>
          </w:rPr>
          <w:t>For this re-valuation, 4</w:t>
        </w:r>
        <w:r>
          <w:rPr>
            <w:rFonts w:ascii="Verdana" w:eastAsia="Times New Roman" w:hAnsi="Verdana" w:cs="Times New Roman"/>
            <w:color w:val="26282A"/>
          </w:rPr>
          <w:t>23</w:t>
        </w:r>
        <w:r w:rsidRPr="009566DE">
          <w:rPr>
            <w:rFonts w:ascii="Verdana" w:eastAsia="Times New Roman" w:hAnsi="Verdana" w:cs="Times New Roman"/>
            <w:color w:val="26282A"/>
          </w:rPr>
          <w:t xml:space="preserve"> property values were increased by more than the town average of 15% while 5</w:t>
        </w:r>
        <w:r>
          <w:rPr>
            <w:rFonts w:ascii="Verdana" w:eastAsia="Times New Roman" w:hAnsi="Verdana" w:cs="Times New Roman"/>
            <w:color w:val="26282A"/>
          </w:rPr>
          <w:t>54</w:t>
        </w:r>
        <w:r w:rsidRPr="009566DE">
          <w:rPr>
            <w:rFonts w:ascii="Verdana" w:eastAsia="Times New Roman" w:hAnsi="Verdana" w:cs="Times New Roman"/>
            <w:color w:val="26282A"/>
          </w:rPr>
          <w:t xml:space="preserve"> property values increased by less than the town average.  In fact, 170 saw no increase or a decrease in property value.  This resulted in a tax burden shift which unfortunately placed more of </w:t>
        </w:r>
        <w:r w:rsidRPr="009566DE">
          <w:rPr>
            <w:rFonts w:ascii="Verdana" w:eastAsia="Times New Roman" w:hAnsi="Verdana" w:cs="Times New Roman"/>
            <w:color w:val="26282A"/>
          </w:rPr>
          <w:lastRenderedPageBreak/>
          <w:t>the tax burden on properties valued below $500,000 than properties valued over $500,000.</w:t>
        </w:r>
      </w:moveTo>
    </w:p>
    <w:p w14:paraId="0B2E5CFA" w14:textId="77777777" w:rsidR="00BA2AF5" w:rsidRPr="009566DE" w:rsidRDefault="00BA2AF5" w:rsidP="00BA2AF5">
      <w:pPr>
        <w:rPr>
          <w:moveTo w:id="29" w:author="Rich Brown" w:date="2022-02-06T21:04:00Z"/>
          <w:rFonts w:ascii="Verdana" w:eastAsia="Times New Roman" w:hAnsi="Verdana" w:cs="Times New Roman"/>
          <w:color w:val="26282A"/>
        </w:rPr>
      </w:pPr>
    </w:p>
    <w:p w14:paraId="0CB1A2BD" w14:textId="77777777" w:rsidR="00BA2AF5" w:rsidRPr="009566DE" w:rsidRDefault="00BA2AF5" w:rsidP="00BA2AF5">
      <w:pPr>
        <w:rPr>
          <w:moveTo w:id="30" w:author="Rich Brown" w:date="2022-02-06T21:04:00Z"/>
          <w:rFonts w:ascii="Verdana" w:eastAsia="Times New Roman" w:hAnsi="Verdana" w:cs="Times New Roman"/>
          <w:color w:val="26282A"/>
        </w:rPr>
      </w:pPr>
      <w:moveTo w:id="31" w:author="Rich Brown" w:date="2022-02-06T21:04:00Z">
        <w:r w:rsidRPr="009566DE">
          <w:rPr>
            <w:rFonts w:ascii="Verdana" w:eastAsia="Times New Roman" w:hAnsi="Verdana" w:cs="Times New Roman"/>
            <w:color w:val="26282A"/>
          </w:rPr>
          <w:t>Properties valued between $100,000 and $250,000 (137) saw the greatest increase (12.78%) in their tax burden while properties </w:t>
        </w:r>
      </w:moveTo>
    </w:p>
    <w:p w14:paraId="15BCDDD1" w14:textId="77777777" w:rsidR="00BA2AF5" w:rsidRPr="009566DE" w:rsidRDefault="00BA2AF5" w:rsidP="00BA2AF5">
      <w:pPr>
        <w:rPr>
          <w:moveTo w:id="32" w:author="Rich Brown" w:date="2022-02-06T21:04:00Z"/>
          <w:rFonts w:ascii="Verdana" w:eastAsia="Times New Roman" w:hAnsi="Verdana" w:cs="Times New Roman"/>
          <w:color w:val="26282A"/>
        </w:rPr>
      </w:pPr>
      <w:moveTo w:id="33" w:author="Rich Brown" w:date="2022-02-06T21:04:00Z">
        <w:r w:rsidRPr="009566DE">
          <w:rPr>
            <w:rFonts w:ascii="Verdana" w:eastAsia="Times New Roman" w:hAnsi="Verdana" w:cs="Times New Roman"/>
            <w:color w:val="26282A"/>
          </w:rPr>
          <w:t>valued between $1,000,000 and $1,500,000 (41) saw a decrease (-.57%) in their tax burden followed by properties valued between $750,000 and 1,000,000 (65) with a slight increase (2.18%) and properties valued between $500,000 and $750,000 (189) with a minor increase (2.93%).</w:t>
        </w:r>
      </w:moveTo>
    </w:p>
    <w:p w14:paraId="09965466" w14:textId="77777777" w:rsidR="00BA2AF5" w:rsidRDefault="00BA2AF5" w:rsidP="00BA2AF5">
      <w:pPr>
        <w:rPr>
          <w:moveTo w:id="34" w:author="Rich Brown" w:date="2022-02-06T21:04:00Z"/>
          <w:rFonts w:ascii="Verdana" w:eastAsia="Times New Roman" w:hAnsi="Verdana" w:cs="Times New Roman"/>
          <w:color w:val="26282A"/>
        </w:rPr>
      </w:pPr>
    </w:p>
    <w:p w14:paraId="67308CBE" w14:textId="77777777" w:rsidR="00BA2AF5" w:rsidRDefault="00BA2AF5" w:rsidP="00BA2AF5">
      <w:pPr>
        <w:rPr>
          <w:moveTo w:id="35" w:author="Rich Brown" w:date="2022-02-06T21:04:00Z"/>
          <w:rFonts w:ascii="Verdana" w:eastAsia="Times New Roman" w:hAnsi="Verdana" w:cs="Times New Roman"/>
          <w:color w:val="26282A"/>
        </w:rPr>
      </w:pPr>
      <w:moveTo w:id="36" w:author="Rich Brown" w:date="2022-02-06T21:04:00Z">
        <w:r>
          <w:rPr>
            <w:rFonts w:ascii="Verdana" w:eastAsia="Times New Roman" w:hAnsi="Verdana" w:cs="Times New Roman"/>
            <w:color w:val="26282A"/>
          </w:rPr>
          <w:t xml:space="preserve">Unless corrections needed to be made to the prior inventory, the results of the 2021 town wide reassessments do not appear to fairly distribute the property tax burden. </w:t>
        </w:r>
      </w:moveTo>
    </w:p>
    <w:p w14:paraId="4C943DFF" w14:textId="77777777" w:rsidR="00BA2AF5" w:rsidRDefault="00BA2AF5" w:rsidP="00BA2AF5">
      <w:pPr>
        <w:rPr>
          <w:moveTo w:id="37" w:author="Rich Brown" w:date="2022-02-06T21:04:00Z"/>
          <w:rFonts w:ascii="Verdana" w:eastAsia="Times New Roman" w:hAnsi="Verdana" w:cs="Times New Roman"/>
          <w:color w:val="26282A"/>
        </w:rPr>
      </w:pPr>
    </w:p>
    <w:p w14:paraId="6E1B4BD5" w14:textId="77777777" w:rsidR="00BA2AF5" w:rsidRDefault="00BA2AF5" w:rsidP="00BA2AF5">
      <w:pPr>
        <w:rPr>
          <w:moveTo w:id="38" w:author="Rich Brown" w:date="2022-02-06T21:04:00Z"/>
          <w:rFonts w:ascii="Verdana" w:eastAsia="Times New Roman" w:hAnsi="Verdana" w:cs="Times New Roman"/>
          <w:color w:val="26282A"/>
        </w:rPr>
      </w:pPr>
      <w:moveTo w:id="39" w:author="Rich Brown" w:date="2022-02-06T21:04:00Z">
        <w:r>
          <w:rPr>
            <w:rFonts w:ascii="Verdana" w:eastAsia="Times New Roman" w:hAnsi="Verdana" w:cs="Times New Roman"/>
            <w:color w:val="26282A"/>
          </w:rPr>
          <w:t xml:space="preserve">Because the goal of the assessment process is to establish individual property values as close to market value as possible, the abatement process asks property owners to be prepared to defend their opinion of their assessment relative to the market value of their property. </w:t>
        </w:r>
      </w:moveTo>
    </w:p>
    <w:p w14:paraId="28390F4F" w14:textId="77777777" w:rsidR="00BA2AF5" w:rsidRDefault="00BA2AF5" w:rsidP="00BA2AF5">
      <w:pPr>
        <w:rPr>
          <w:moveTo w:id="40" w:author="Rich Brown" w:date="2022-02-06T21:04:00Z"/>
          <w:rFonts w:ascii="Verdana" w:eastAsia="Times New Roman" w:hAnsi="Verdana" w:cs="Times New Roman"/>
          <w:color w:val="26282A"/>
        </w:rPr>
      </w:pPr>
    </w:p>
    <w:p w14:paraId="300D16F4" w14:textId="77777777" w:rsidR="00BA2AF5" w:rsidRDefault="00BA2AF5" w:rsidP="00BA2AF5">
      <w:pPr>
        <w:rPr>
          <w:moveTo w:id="41" w:author="Rich Brown" w:date="2022-02-06T21:04:00Z"/>
          <w:rFonts w:ascii="Verdana" w:eastAsia="Times New Roman" w:hAnsi="Verdana" w:cs="Times New Roman"/>
          <w:color w:val="26282A"/>
        </w:rPr>
      </w:pPr>
      <w:moveTo w:id="42" w:author="Rich Brown" w:date="2022-02-06T21:04:00Z">
        <w:r>
          <w:rPr>
            <w:rFonts w:ascii="Verdana" w:eastAsia="Times New Roman" w:hAnsi="Verdana" w:cs="Times New Roman"/>
            <w:color w:val="26282A"/>
          </w:rPr>
          <w:t xml:space="preserve">This ignores the importance of valuing all other properties in town to the same relative value to market, in order to achieve a fair and equitable distribution of the property tax burden.  If all properties are valued at the same percentage of market value, the tax burden is equitably shared.  If some properties are valued at 85% of market value while others are valued at 98% of market value, the tax burden is not equitably shared. </w:t>
        </w:r>
      </w:moveTo>
    </w:p>
    <w:p w14:paraId="01364C89" w14:textId="77777777" w:rsidR="00BA2AF5" w:rsidRDefault="00BA2AF5" w:rsidP="00BA2AF5">
      <w:pPr>
        <w:rPr>
          <w:moveTo w:id="43" w:author="Rich Brown" w:date="2022-02-06T21:04:00Z"/>
          <w:rFonts w:ascii="Verdana" w:eastAsia="Times New Roman" w:hAnsi="Verdana" w:cs="Times New Roman"/>
          <w:color w:val="26282A"/>
        </w:rPr>
      </w:pPr>
    </w:p>
    <w:p w14:paraId="1B22D899" w14:textId="77777777" w:rsidR="00BA2AF5" w:rsidRDefault="00BA2AF5" w:rsidP="00BA2AF5">
      <w:pPr>
        <w:rPr>
          <w:moveTo w:id="44" w:author="Rich Brown" w:date="2022-02-06T21:04:00Z"/>
          <w:rFonts w:ascii="Verdana" w:eastAsia="Times New Roman" w:hAnsi="Verdana" w:cs="Times New Roman"/>
          <w:color w:val="26282A"/>
        </w:rPr>
      </w:pPr>
      <w:moveTo w:id="45" w:author="Rich Brown" w:date="2022-02-06T21:04:00Z">
        <w:r>
          <w:rPr>
            <w:rFonts w:ascii="Verdana" w:eastAsia="Times New Roman" w:hAnsi="Verdana" w:cs="Times New Roman"/>
            <w:color w:val="26282A"/>
          </w:rPr>
          <w:t>An individual property may be assessed at market value but, if other properties in town are not, that property’s tax is too high relative to others. In that case, if all other properties where then assessed at market value, the total town valuation would be higher and the tax rate would be lower.</w:t>
        </w:r>
        <w:r w:rsidRPr="00D6457B">
          <w:rPr>
            <w:rFonts w:ascii="Verdana" w:eastAsia="Times New Roman" w:hAnsi="Verdana" w:cs="Times New Roman"/>
            <w:color w:val="26282A"/>
          </w:rPr>
          <w:t xml:space="preserve"> </w:t>
        </w:r>
        <w:r>
          <w:rPr>
            <w:rFonts w:ascii="Verdana" w:eastAsia="Times New Roman" w:hAnsi="Verdana" w:cs="Times New Roman"/>
            <w:color w:val="26282A"/>
          </w:rPr>
          <w:t>Because there is no method to argue the assessed value of another owner’s property, this property owner should seek an abatement not of their assessed value but for the tax rate applied to that assessed value.</w:t>
        </w:r>
      </w:moveTo>
    </w:p>
    <w:moveToRangeEnd w:id="27"/>
    <w:p w14:paraId="7995CD57" w14:textId="77777777" w:rsidR="00BA2AF5" w:rsidRPr="009566DE" w:rsidRDefault="00BA2AF5" w:rsidP="009566DE"/>
    <w:sectPr w:rsidR="00BA2AF5" w:rsidRPr="009566DE" w:rsidSect="00DF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94221"/>
    <w:multiLevelType w:val="hybridMultilevel"/>
    <w:tmpl w:val="09B25F6A"/>
    <w:lvl w:ilvl="0" w:tplc="2EF6182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DE"/>
    <w:rsid w:val="0009251E"/>
    <w:rsid w:val="00141C22"/>
    <w:rsid w:val="001D5A9E"/>
    <w:rsid w:val="00341565"/>
    <w:rsid w:val="003A71DB"/>
    <w:rsid w:val="0042454B"/>
    <w:rsid w:val="004864B0"/>
    <w:rsid w:val="0054380D"/>
    <w:rsid w:val="005864E5"/>
    <w:rsid w:val="00593618"/>
    <w:rsid w:val="00652CF3"/>
    <w:rsid w:val="00670862"/>
    <w:rsid w:val="006B0DF8"/>
    <w:rsid w:val="006F09DC"/>
    <w:rsid w:val="006F448E"/>
    <w:rsid w:val="00786D40"/>
    <w:rsid w:val="00865840"/>
    <w:rsid w:val="008857A5"/>
    <w:rsid w:val="00943E19"/>
    <w:rsid w:val="0094702B"/>
    <w:rsid w:val="009566DE"/>
    <w:rsid w:val="00956F5B"/>
    <w:rsid w:val="00976006"/>
    <w:rsid w:val="009C0CB7"/>
    <w:rsid w:val="00A02B62"/>
    <w:rsid w:val="00A11591"/>
    <w:rsid w:val="00B84521"/>
    <w:rsid w:val="00BA2AF5"/>
    <w:rsid w:val="00C269C5"/>
    <w:rsid w:val="00D6457B"/>
    <w:rsid w:val="00D863AD"/>
    <w:rsid w:val="00DA56D4"/>
    <w:rsid w:val="00DF32DD"/>
    <w:rsid w:val="00E86CB2"/>
    <w:rsid w:val="00F0237C"/>
    <w:rsid w:val="00F33B23"/>
    <w:rsid w:val="00F54C79"/>
    <w:rsid w:val="00F9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75048"/>
  <w14:defaultImageDpi w14:val="32767"/>
  <w15:chartTrackingRefBased/>
  <w15:docId w15:val="{D7D0D1D2-07FF-1248-98E3-D9C39B32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91DE3"/>
  </w:style>
  <w:style w:type="character" w:styleId="CommentReference">
    <w:name w:val="annotation reference"/>
    <w:basedOn w:val="DefaultParagraphFont"/>
    <w:uiPriority w:val="99"/>
    <w:semiHidden/>
    <w:unhideWhenUsed/>
    <w:rsid w:val="00E86CB2"/>
    <w:rPr>
      <w:sz w:val="16"/>
      <w:szCs w:val="16"/>
    </w:rPr>
  </w:style>
  <w:style w:type="paragraph" w:styleId="CommentText">
    <w:name w:val="annotation text"/>
    <w:basedOn w:val="Normal"/>
    <w:link w:val="CommentTextChar"/>
    <w:uiPriority w:val="99"/>
    <w:semiHidden/>
    <w:unhideWhenUsed/>
    <w:rsid w:val="00E86CB2"/>
    <w:rPr>
      <w:sz w:val="20"/>
      <w:szCs w:val="20"/>
    </w:rPr>
  </w:style>
  <w:style w:type="character" w:customStyle="1" w:styleId="CommentTextChar">
    <w:name w:val="Comment Text Char"/>
    <w:basedOn w:val="DefaultParagraphFont"/>
    <w:link w:val="CommentText"/>
    <w:uiPriority w:val="99"/>
    <w:semiHidden/>
    <w:rsid w:val="00E86CB2"/>
    <w:rPr>
      <w:sz w:val="20"/>
      <w:szCs w:val="20"/>
    </w:rPr>
  </w:style>
  <w:style w:type="paragraph" w:styleId="CommentSubject">
    <w:name w:val="annotation subject"/>
    <w:basedOn w:val="CommentText"/>
    <w:next w:val="CommentText"/>
    <w:link w:val="CommentSubjectChar"/>
    <w:uiPriority w:val="99"/>
    <w:semiHidden/>
    <w:unhideWhenUsed/>
    <w:rsid w:val="00E86CB2"/>
    <w:rPr>
      <w:b/>
      <w:bCs/>
    </w:rPr>
  </w:style>
  <w:style w:type="character" w:customStyle="1" w:styleId="CommentSubjectChar">
    <w:name w:val="Comment Subject Char"/>
    <w:basedOn w:val="CommentTextChar"/>
    <w:link w:val="CommentSubject"/>
    <w:uiPriority w:val="99"/>
    <w:semiHidden/>
    <w:rsid w:val="00E86CB2"/>
    <w:rPr>
      <w:b/>
      <w:bCs/>
      <w:sz w:val="20"/>
      <w:szCs w:val="20"/>
    </w:rPr>
  </w:style>
  <w:style w:type="paragraph" w:styleId="ListParagraph">
    <w:name w:val="List Paragraph"/>
    <w:basedOn w:val="Normal"/>
    <w:uiPriority w:val="34"/>
    <w:qFormat/>
    <w:rsid w:val="0097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699">
      <w:bodyDiv w:val="1"/>
      <w:marLeft w:val="0"/>
      <w:marRight w:val="0"/>
      <w:marTop w:val="0"/>
      <w:marBottom w:val="0"/>
      <w:divBdr>
        <w:top w:val="none" w:sz="0" w:space="0" w:color="auto"/>
        <w:left w:val="none" w:sz="0" w:space="0" w:color="auto"/>
        <w:bottom w:val="none" w:sz="0" w:space="0" w:color="auto"/>
        <w:right w:val="none" w:sz="0" w:space="0" w:color="auto"/>
      </w:divBdr>
    </w:div>
    <w:div w:id="206421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 Keith</dc:creator>
  <cp:keywords/>
  <dc:description/>
  <cp:lastModifiedBy>Rich Brown</cp:lastModifiedBy>
  <cp:revision>6</cp:revision>
  <dcterms:created xsi:type="dcterms:W3CDTF">2022-02-06T18:43:00Z</dcterms:created>
  <dcterms:modified xsi:type="dcterms:W3CDTF">2022-02-07T02:06:00Z</dcterms:modified>
</cp:coreProperties>
</file>